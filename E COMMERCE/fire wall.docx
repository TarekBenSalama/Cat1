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777777"/>
          <w:sz w:val="25"/>
          <w:szCs w:val="25"/>
        </w:rPr>
        <w:drawing>
          <wp:inline distT="0" distB="0" distL="0" distR="0">
            <wp:extent cx="1578610" cy="336550"/>
            <wp:effectExtent l="19050" t="0" r="2540" b="6350"/>
            <wp:docPr id="1" name="Picture 1" descr="eTutorials.org">
              <a:hlinkClick xmlns:a="http://schemas.openxmlformats.org/drawingml/2006/main" r:id="rId5" tooltip="&quot;To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torials.org">
                      <a:hlinkClick r:id="rId5" tooltip="&quot;To home page&quot;"/>
                    </pic:cNvPr>
                    <pic:cNvPicPr>
                      <a:picLocks noChangeAspect="1" noChangeArrowheads="1"/>
                    </pic:cNvPicPr>
                  </pic:nvPicPr>
                  <pic:blipFill>
                    <a:blip r:embed="rId6"/>
                    <a:srcRect/>
                    <a:stretch>
                      <a:fillRect/>
                    </a:stretch>
                  </pic:blipFill>
                  <pic:spPr bwMode="auto">
                    <a:xfrm>
                      <a:off x="0" y="0"/>
                      <a:ext cx="1578610" cy="336550"/>
                    </a:xfrm>
                    <a:prstGeom prst="rect">
                      <a:avLst/>
                    </a:prstGeom>
                    <a:noFill/>
                    <a:ln w="9525">
                      <a:noFill/>
                      <a:miter lim="800000"/>
                      <a:headEnd/>
                      <a:tailEnd/>
                    </a:ln>
                  </pic:spPr>
                </pic:pic>
              </a:graphicData>
            </a:graphic>
          </wp:inline>
        </w:drawing>
      </w:r>
    </w:p>
    <w:p w:rsidR="00F6697B" w:rsidRPr="00F6697B" w:rsidRDefault="00F6697B" w:rsidP="00F6697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7" w:anchor="toc" w:history="1">
        <w:r w:rsidRPr="00F6697B">
          <w:rPr>
            <w:rFonts w:ascii="Times New Roman" w:eastAsia="Times New Roman" w:hAnsi="Times New Roman" w:cs="Times New Roman"/>
            <w:color w:val="777777"/>
            <w:sz w:val="24"/>
            <w:szCs w:val="24"/>
            <w:u w:val="single"/>
          </w:rPr>
          <w:t>See also</w:t>
        </w:r>
      </w:hyperlink>
    </w:p>
    <w:p w:rsidR="00F6697B" w:rsidRPr="00F6697B" w:rsidRDefault="00F6697B" w:rsidP="00F6697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8" w:tgtFrame="_blank" w:history="1">
        <w:r w:rsidRPr="00F6697B">
          <w:rPr>
            <w:rFonts w:ascii="Times New Roman" w:eastAsia="Times New Roman" w:hAnsi="Times New Roman" w:cs="Times New Roman"/>
            <w:color w:val="FF0000"/>
            <w:sz w:val="24"/>
            <w:szCs w:val="24"/>
            <w:u w:val="single"/>
          </w:rPr>
          <w:t>Free keyword suggestions</w:t>
        </w:r>
      </w:hyperlink>
    </w:p>
    <w:p w:rsidR="00F6697B" w:rsidRPr="00F6697B" w:rsidRDefault="00F6697B" w:rsidP="00F6697B">
      <w:pPr>
        <w:numPr>
          <w:ilvl w:val="0"/>
          <w:numId w:val="2"/>
        </w:numPr>
        <w:shd w:val="clear" w:color="auto" w:fill="F5F5F5"/>
        <w:spacing w:before="100" w:beforeAutospacing="1" w:after="100" w:afterAutospacing="1" w:line="272" w:lineRule="atLeast"/>
        <w:ind w:left="516"/>
        <w:rPr>
          <w:ins w:id="0" w:author="Unknown"/>
          <w:rFonts w:ascii="Helvetica" w:eastAsia="Times New Roman" w:hAnsi="Helvetica" w:cs="Helvetica"/>
          <w:color w:val="333333"/>
          <w:sz w:val="19"/>
          <w:szCs w:val="19"/>
        </w:rPr>
      </w:pPr>
      <w:ins w:id="1" w:author="Unknown">
        <w:r w:rsidRPr="00F6697B">
          <w:rPr>
            <w:rFonts w:ascii="Helvetica" w:eastAsia="Times New Roman" w:hAnsi="Helvetica" w:cs="Helvetica"/>
            <w:color w:val="333333"/>
            <w:sz w:val="19"/>
            <w:szCs w:val="19"/>
          </w:rPr>
          <w:fldChar w:fldCharType="begin"/>
        </w:r>
        <w:r w:rsidRPr="00F6697B">
          <w:rPr>
            <w:rFonts w:ascii="Helvetica" w:eastAsia="Times New Roman" w:hAnsi="Helvetica" w:cs="Helvetica"/>
            <w:color w:val="333333"/>
            <w:sz w:val="19"/>
            <w:szCs w:val="19"/>
          </w:rPr>
          <w:instrText xml:space="preserve"> HYPERLINK "http://etutorials.org/" \o "Main Page" </w:instrText>
        </w:r>
        <w:r w:rsidRPr="00F6697B">
          <w:rPr>
            <w:rFonts w:ascii="Helvetica" w:eastAsia="Times New Roman" w:hAnsi="Helvetica" w:cs="Helvetica"/>
            <w:color w:val="333333"/>
            <w:sz w:val="19"/>
            <w:szCs w:val="19"/>
          </w:rPr>
          <w:fldChar w:fldCharType="separate"/>
        </w:r>
        <w:r w:rsidRPr="00F6697B">
          <w:rPr>
            <w:rFonts w:ascii="Helvetica" w:eastAsia="Times New Roman" w:hAnsi="Helvetica" w:cs="Helvetica"/>
            <w:color w:val="337AB7"/>
            <w:sz w:val="19"/>
            <w:u w:val="single"/>
          </w:rPr>
          <w:t>Home</w:t>
        </w:r>
        <w:r w:rsidRPr="00F6697B">
          <w:rPr>
            <w:rFonts w:ascii="Helvetica" w:eastAsia="Times New Roman" w:hAnsi="Helvetica" w:cs="Helvetica"/>
            <w:color w:val="333333"/>
            <w:sz w:val="19"/>
            <w:szCs w:val="19"/>
          </w:rPr>
          <w:fldChar w:fldCharType="end"/>
        </w:r>
      </w:ins>
    </w:p>
    <w:p w:rsidR="00F6697B" w:rsidRPr="00F6697B" w:rsidRDefault="00F6697B" w:rsidP="00F6697B">
      <w:pPr>
        <w:numPr>
          <w:ilvl w:val="0"/>
          <w:numId w:val="2"/>
        </w:numPr>
        <w:shd w:val="clear" w:color="auto" w:fill="F5F5F5"/>
        <w:spacing w:before="100" w:beforeAutospacing="1" w:after="100" w:afterAutospacing="1" w:line="272" w:lineRule="atLeast"/>
        <w:ind w:left="516"/>
        <w:rPr>
          <w:ins w:id="2" w:author="Unknown"/>
          <w:rFonts w:ascii="Helvetica" w:eastAsia="Times New Roman" w:hAnsi="Helvetica" w:cs="Helvetica"/>
          <w:color w:val="333333"/>
          <w:sz w:val="19"/>
          <w:szCs w:val="19"/>
        </w:rPr>
      </w:pPr>
      <w:ins w:id="3" w:author="Unknown">
        <w:r w:rsidRPr="00F6697B">
          <w:rPr>
            <w:rFonts w:ascii="Helvetica" w:eastAsia="Times New Roman" w:hAnsi="Helvetica" w:cs="Helvetica"/>
            <w:color w:val="333333"/>
            <w:sz w:val="19"/>
            <w:szCs w:val="19"/>
          </w:rPr>
          <w:fldChar w:fldCharType="begin"/>
        </w:r>
        <w:r w:rsidRPr="00F6697B">
          <w:rPr>
            <w:rFonts w:ascii="Helvetica" w:eastAsia="Times New Roman" w:hAnsi="Helvetica" w:cs="Helvetica"/>
            <w:color w:val="333333"/>
            <w:sz w:val="19"/>
            <w:szCs w:val="19"/>
          </w:rPr>
          <w:instrText xml:space="preserve"> HYPERLINK "http://etutorials.org/Networking/" \o "Category" </w:instrText>
        </w:r>
        <w:r w:rsidRPr="00F6697B">
          <w:rPr>
            <w:rFonts w:ascii="Helvetica" w:eastAsia="Times New Roman" w:hAnsi="Helvetica" w:cs="Helvetica"/>
            <w:color w:val="333333"/>
            <w:sz w:val="19"/>
            <w:szCs w:val="19"/>
          </w:rPr>
          <w:fldChar w:fldCharType="separate"/>
        </w:r>
        <w:r w:rsidRPr="00F6697B">
          <w:rPr>
            <w:rFonts w:ascii="Helvetica" w:eastAsia="Times New Roman" w:hAnsi="Helvetica" w:cs="Helvetica"/>
            <w:color w:val="337AB7"/>
            <w:sz w:val="19"/>
            <w:u w:val="single"/>
          </w:rPr>
          <w:t>Networking</w:t>
        </w:r>
        <w:r w:rsidRPr="00F6697B">
          <w:rPr>
            <w:rFonts w:ascii="Helvetica" w:eastAsia="Times New Roman" w:hAnsi="Helvetica" w:cs="Helvetica"/>
            <w:color w:val="333333"/>
            <w:sz w:val="19"/>
            <w:szCs w:val="19"/>
          </w:rPr>
          <w:fldChar w:fldCharType="end"/>
        </w:r>
      </w:ins>
    </w:p>
    <w:p w:rsidR="00F6697B" w:rsidRPr="00F6697B" w:rsidRDefault="00F6697B" w:rsidP="00F6697B">
      <w:pPr>
        <w:numPr>
          <w:ilvl w:val="0"/>
          <w:numId w:val="2"/>
        </w:numPr>
        <w:shd w:val="clear" w:color="auto" w:fill="F5F5F5"/>
        <w:spacing w:before="100" w:beforeAutospacing="1" w:after="100" w:afterAutospacing="1" w:line="272" w:lineRule="atLeast"/>
        <w:ind w:left="516"/>
        <w:rPr>
          <w:ins w:id="4" w:author="Unknown"/>
          <w:rFonts w:ascii="Helvetica" w:eastAsia="Times New Roman" w:hAnsi="Helvetica" w:cs="Helvetica"/>
          <w:color w:val="333333"/>
          <w:sz w:val="19"/>
          <w:szCs w:val="19"/>
        </w:rPr>
      </w:pPr>
      <w:ins w:id="5" w:author="Unknown">
        <w:r w:rsidRPr="00F6697B">
          <w:rPr>
            <w:rFonts w:ascii="Helvetica" w:eastAsia="Times New Roman" w:hAnsi="Helvetica" w:cs="Helvetica"/>
            <w:color w:val="333333"/>
            <w:sz w:val="19"/>
            <w:szCs w:val="19"/>
          </w:rPr>
          <w:fldChar w:fldCharType="begin"/>
        </w:r>
        <w:r w:rsidRPr="00F6697B">
          <w:rPr>
            <w:rFonts w:ascii="Helvetica" w:eastAsia="Times New Roman" w:hAnsi="Helvetica" w:cs="Helvetica"/>
            <w:color w:val="333333"/>
            <w:sz w:val="19"/>
            <w:szCs w:val="19"/>
          </w:rPr>
          <w:instrText xml:space="preserve"> HYPERLINK "http://etutorials.org/Networking/Router+firewall+security/" \o "Tutorial" </w:instrText>
        </w:r>
        <w:r w:rsidRPr="00F6697B">
          <w:rPr>
            <w:rFonts w:ascii="Helvetica" w:eastAsia="Times New Roman" w:hAnsi="Helvetica" w:cs="Helvetica"/>
            <w:color w:val="333333"/>
            <w:sz w:val="19"/>
            <w:szCs w:val="19"/>
          </w:rPr>
          <w:fldChar w:fldCharType="separate"/>
        </w:r>
        <w:r w:rsidRPr="00F6697B">
          <w:rPr>
            <w:rFonts w:ascii="Helvetica" w:eastAsia="Times New Roman" w:hAnsi="Helvetica" w:cs="Helvetica"/>
            <w:color w:val="337AB7"/>
            <w:sz w:val="19"/>
            <w:u w:val="single"/>
          </w:rPr>
          <w:t>Router firewall security</w:t>
        </w:r>
        <w:r w:rsidRPr="00F6697B">
          <w:rPr>
            <w:rFonts w:ascii="Helvetica" w:eastAsia="Times New Roman" w:hAnsi="Helvetica" w:cs="Helvetica"/>
            <w:color w:val="333333"/>
            <w:sz w:val="19"/>
            <w:szCs w:val="19"/>
          </w:rPr>
          <w:fldChar w:fldCharType="end"/>
        </w:r>
      </w:ins>
    </w:p>
    <w:p w:rsidR="00F6697B" w:rsidRPr="00F6697B" w:rsidRDefault="00F6697B" w:rsidP="00F6697B">
      <w:pPr>
        <w:spacing w:before="272" w:after="136" w:line="240" w:lineRule="auto"/>
        <w:outlineLvl w:val="0"/>
        <w:rPr>
          <w:ins w:id="6" w:author="Unknown"/>
          <w:rFonts w:ascii="inherit" w:eastAsia="Times New Roman" w:hAnsi="inherit" w:cs="Helvetica"/>
          <w:b/>
          <w:bCs/>
          <w:color w:val="0000FF"/>
          <w:kern w:val="36"/>
          <w:sz w:val="33"/>
          <w:szCs w:val="33"/>
        </w:rPr>
      </w:pPr>
      <w:ins w:id="7" w:author="Unknown">
        <w:r w:rsidRPr="00F6697B">
          <w:rPr>
            <w:rFonts w:ascii="inherit" w:eastAsia="Times New Roman" w:hAnsi="inherit" w:cs="Helvetica"/>
            <w:b/>
            <w:bCs/>
            <w:color w:val="0000FF"/>
            <w:kern w:val="36"/>
            <w:sz w:val="33"/>
            <w:szCs w:val="33"/>
          </w:rPr>
          <w:t>Firewall Design</w:t>
        </w:r>
      </w:ins>
    </w:p>
    <w:p w:rsidR="00F6697B" w:rsidRPr="00F6697B" w:rsidRDefault="00F6697B" w:rsidP="00F6697B">
      <w:pPr>
        <w:spacing w:after="136" w:line="272" w:lineRule="atLeast"/>
        <w:rPr>
          <w:ins w:id="8" w:author="Unknown"/>
          <w:rFonts w:ascii="Helvetica" w:eastAsia="Times New Roman" w:hAnsi="Helvetica" w:cs="Helvetica"/>
          <w:color w:val="333333"/>
          <w:sz w:val="19"/>
          <w:szCs w:val="19"/>
        </w:rPr>
      </w:pPr>
      <w:ins w:id="9" w:author="Unknown">
        <w:r w:rsidRPr="00F6697B">
          <w:rPr>
            <w:rFonts w:ascii="Helvetica" w:eastAsia="Times New Roman" w:hAnsi="Helvetica" w:cs="Helvetica"/>
            <w:color w:val="333333"/>
            <w:sz w:val="19"/>
            <w:szCs w:val="19"/>
          </w:rPr>
          <w:t>As mentioned at the beginning of the chapter, a firewall is a device or devices that control traffic between different areas of your network. In a more robust design you typically see two or three firewall devices, as well as many other security components to protect company resources. In a firewall design, I refer to the security solution as a</w:t>
        </w:r>
        <w:r w:rsidRPr="00F6697B">
          <w:rPr>
            <w:rFonts w:ascii="Helvetica" w:eastAsia="Times New Roman" w:hAnsi="Helvetica" w:cs="Helvetica"/>
            <w:color w:val="333333"/>
            <w:sz w:val="19"/>
          </w:rPr>
          <w:t> firewall system</w:t>
        </w:r>
        <w:r w:rsidRPr="00F6697B">
          <w:rPr>
            <w:rFonts w:ascii="Helvetica" w:eastAsia="Times New Roman" w:hAnsi="Helvetica" w:cs="Helvetica"/>
            <w:color w:val="333333"/>
            <w:sz w:val="19"/>
            <w:szCs w:val="19"/>
          </w:rPr>
          <w:t>, indicating that many devices are being used to protect your resources.</w:t>
        </w:r>
      </w:ins>
    </w:p>
    <w:p w:rsidR="00F6697B" w:rsidRPr="00F6697B" w:rsidRDefault="00F6697B" w:rsidP="00F6697B">
      <w:pPr>
        <w:spacing w:after="136" w:line="272" w:lineRule="atLeast"/>
        <w:rPr>
          <w:ins w:id="10" w:author="Unknown"/>
          <w:rFonts w:ascii="Helvetica" w:eastAsia="Times New Roman" w:hAnsi="Helvetica" w:cs="Helvetica"/>
          <w:color w:val="333333"/>
          <w:sz w:val="19"/>
          <w:szCs w:val="19"/>
        </w:rPr>
      </w:pPr>
      <w:ins w:id="11" w:author="Unknown">
        <w:r w:rsidRPr="00F6697B">
          <w:rPr>
            <w:rFonts w:ascii="Helvetica" w:eastAsia="Times New Roman" w:hAnsi="Helvetica" w:cs="Helvetica"/>
            <w:color w:val="333333"/>
            <w:sz w:val="19"/>
            <w:szCs w:val="19"/>
          </w:rPr>
          <w:t>As you will see in this section, you should follow some practical guidelines when developing a firewall system. These can include packet and application firewalls, application gateway and ATFs, host-based firewalls, and, more than likely, hybrid firewalls, as well as many other security devices, such as VPN concentrators, IDS devices, authentication security servers, and many other components.</w:t>
        </w:r>
      </w:ins>
    </w:p>
    <w:p w:rsidR="00F6697B" w:rsidRPr="00F6697B" w:rsidRDefault="00F6697B" w:rsidP="00F6697B">
      <w:pPr>
        <w:spacing w:after="136" w:line="272" w:lineRule="atLeast"/>
        <w:rPr>
          <w:ins w:id="12" w:author="Unknown"/>
          <w:rFonts w:ascii="Helvetica" w:eastAsia="Times New Roman" w:hAnsi="Helvetica" w:cs="Helvetica"/>
          <w:color w:val="333333"/>
          <w:sz w:val="19"/>
          <w:szCs w:val="19"/>
        </w:rPr>
      </w:pPr>
      <w:ins w:id="13" w:author="Unknown">
        <w:r w:rsidRPr="00F6697B">
          <w:rPr>
            <w:rFonts w:ascii="Helvetica" w:eastAsia="Times New Roman" w:hAnsi="Helvetica" w:cs="Helvetica"/>
            <w:color w:val="333333"/>
            <w:sz w:val="19"/>
            <w:szCs w:val="19"/>
          </w:rPr>
          <w:t>After briefly covering the components in a security solution, I discuss some various designs that commonly are used to protect resources. Then I discuss their advantages and disadvantages and cover management issues.</w:t>
        </w:r>
      </w:ins>
    </w:p>
    <w:p w:rsidR="00F6697B" w:rsidRPr="00F6697B" w:rsidRDefault="00F6697B" w:rsidP="00F6697B">
      <w:pPr>
        <w:spacing w:before="136" w:after="136" w:line="240" w:lineRule="auto"/>
        <w:outlineLvl w:val="3"/>
        <w:rPr>
          <w:ins w:id="14" w:author="Unknown"/>
          <w:rFonts w:ascii="inherit" w:eastAsia="Times New Roman" w:hAnsi="inherit" w:cs="Helvetica"/>
          <w:color w:val="333333"/>
          <w:sz w:val="25"/>
          <w:szCs w:val="25"/>
        </w:rPr>
      </w:pPr>
      <w:ins w:id="15" w:author="Unknown">
        <w:r w:rsidRPr="00F6697B">
          <w:rPr>
            <w:rFonts w:ascii="inherit" w:eastAsia="Times New Roman" w:hAnsi="inherit" w:cs="Helvetica"/>
            <w:color w:val="333333"/>
            <w:sz w:val="25"/>
            <w:szCs w:val="25"/>
          </w:rPr>
          <w:t>Design Guidelines</w:t>
        </w:r>
      </w:ins>
    </w:p>
    <w:p w:rsidR="00F6697B" w:rsidRPr="00F6697B" w:rsidRDefault="00F6697B" w:rsidP="00F6697B">
      <w:pPr>
        <w:spacing w:after="136" w:line="272" w:lineRule="atLeast"/>
        <w:rPr>
          <w:ins w:id="16" w:author="Unknown"/>
          <w:rFonts w:ascii="Helvetica" w:eastAsia="Times New Roman" w:hAnsi="Helvetica" w:cs="Helvetica"/>
          <w:color w:val="333333"/>
          <w:sz w:val="19"/>
          <w:szCs w:val="19"/>
        </w:rPr>
      </w:pPr>
      <w:ins w:id="17" w:author="Unknown">
        <w:r w:rsidRPr="00F6697B">
          <w:rPr>
            <w:rFonts w:ascii="Helvetica" w:eastAsia="Times New Roman" w:hAnsi="Helvetica" w:cs="Helvetica"/>
            <w:color w:val="333333"/>
            <w:sz w:val="19"/>
            <w:szCs w:val="19"/>
          </w:rPr>
          <w:t>You should follow five basic guidelines when designing a firewall system:</w:t>
        </w:r>
      </w:ins>
    </w:p>
    <w:p w:rsidR="00F6697B" w:rsidRPr="00F6697B" w:rsidRDefault="00F6697B" w:rsidP="00F6697B">
      <w:pPr>
        <w:numPr>
          <w:ilvl w:val="0"/>
          <w:numId w:val="3"/>
        </w:numPr>
        <w:spacing w:after="136" w:line="272" w:lineRule="atLeast"/>
        <w:ind w:left="516"/>
        <w:rPr>
          <w:ins w:id="18" w:author="Unknown"/>
          <w:rFonts w:ascii="Helvetica" w:eastAsia="Times New Roman" w:hAnsi="Helvetica" w:cs="Helvetica"/>
          <w:color w:val="333333"/>
          <w:sz w:val="19"/>
          <w:szCs w:val="19"/>
        </w:rPr>
      </w:pPr>
      <w:ins w:id="19" w:author="Unknown">
        <w:r w:rsidRPr="00F6697B">
          <w:rPr>
            <w:rFonts w:ascii="Helvetica" w:eastAsia="Times New Roman" w:hAnsi="Helvetica" w:cs="Helvetica"/>
            <w:color w:val="333333"/>
            <w:sz w:val="19"/>
            <w:szCs w:val="19"/>
          </w:rPr>
          <w:t>Develop a security policy.</w:t>
        </w:r>
      </w:ins>
    </w:p>
    <w:p w:rsidR="00F6697B" w:rsidRPr="00F6697B" w:rsidRDefault="00F6697B" w:rsidP="00F6697B">
      <w:pPr>
        <w:numPr>
          <w:ilvl w:val="0"/>
          <w:numId w:val="3"/>
        </w:numPr>
        <w:spacing w:after="136" w:line="272" w:lineRule="atLeast"/>
        <w:ind w:left="516"/>
        <w:rPr>
          <w:ins w:id="20" w:author="Unknown"/>
          <w:rFonts w:ascii="Helvetica" w:eastAsia="Times New Roman" w:hAnsi="Helvetica" w:cs="Helvetica"/>
          <w:color w:val="333333"/>
          <w:sz w:val="19"/>
          <w:szCs w:val="19"/>
        </w:rPr>
      </w:pPr>
      <w:ins w:id="21" w:author="Unknown">
        <w:r w:rsidRPr="00F6697B">
          <w:rPr>
            <w:rFonts w:ascii="Helvetica" w:eastAsia="Times New Roman" w:hAnsi="Helvetica" w:cs="Helvetica"/>
            <w:color w:val="333333"/>
            <w:sz w:val="19"/>
            <w:szCs w:val="19"/>
          </w:rPr>
          <w:t>Create a simple design solution.</w:t>
        </w:r>
      </w:ins>
    </w:p>
    <w:p w:rsidR="00F6697B" w:rsidRPr="00F6697B" w:rsidRDefault="00F6697B" w:rsidP="00F6697B">
      <w:pPr>
        <w:numPr>
          <w:ilvl w:val="0"/>
          <w:numId w:val="3"/>
        </w:numPr>
        <w:spacing w:after="136" w:line="272" w:lineRule="atLeast"/>
        <w:ind w:left="516"/>
        <w:rPr>
          <w:ins w:id="22" w:author="Unknown"/>
          <w:rFonts w:ascii="Helvetica" w:eastAsia="Times New Roman" w:hAnsi="Helvetica" w:cs="Helvetica"/>
          <w:color w:val="333333"/>
          <w:sz w:val="19"/>
          <w:szCs w:val="19"/>
        </w:rPr>
      </w:pPr>
      <w:ins w:id="23" w:author="Unknown">
        <w:r w:rsidRPr="00F6697B">
          <w:rPr>
            <w:rFonts w:ascii="Helvetica" w:eastAsia="Times New Roman" w:hAnsi="Helvetica" w:cs="Helvetica"/>
            <w:color w:val="333333"/>
            <w:sz w:val="19"/>
            <w:szCs w:val="19"/>
          </w:rPr>
          <w:t>Use devices as they were intended.</w:t>
        </w:r>
      </w:ins>
    </w:p>
    <w:p w:rsidR="00F6697B" w:rsidRPr="00F6697B" w:rsidRDefault="00F6697B" w:rsidP="00F6697B">
      <w:pPr>
        <w:numPr>
          <w:ilvl w:val="0"/>
          <w:numId w:val="3"/>
        </w:numPr>
        <w:spacing w:after="136" w:line="272" w:lineRule="atLeast"/>
        <w:ind w:left="516"/>
        <w:rPr>
          <w:ins w:id="24" w:author="Unknown"/>
          <w:rFonts w:ascii="Helvetica" w:eastAsia="Times New Roman" w:hAnsi="Helvetica" w:cs="Helvetica"/>
          <w:color w:val="333333"/>
          <w:sz w:val="19"/>
          <w:szCs w:val="19"/>
        </w:rPr>
      </w:pPr>
      <w:ins w:id="25" w:author="Unknown">
        <w:r w:rsidRPr="00F6697B">
          <w:rPr>
            <w:rFonts w:ascii="Helvetica" w:eastAsia="Times New Roman" w:hAnsi="Helvetica" w:cs="Helvetica"/>
            <w:color w:val="333333"/>
            <w:sz w:val="19"/>
            <w:szCs w:val="19"/>
          </w:rPr>
          <w:t>Implement a layered defense to provide extra protection.</w:t>
        </w:r>
      </w:ins>
    </w:p>
    <w:p w:rsidR="00F6697B" w:rsidRPr="00F6697B" w:rsidRDefault="00F6697B" w:rsidP="00F6697B">
      <w:pPr>
        <w:numPr>
          <w:ilvl w:val="0"/>
          <w:numId w:val="3"/>
        </w:numPr>
        <w:spacing w:after="136" w:line="272" w:lineRule="atLeast"/>
        <w:ind w:left="516"/>
        <w:rPr>
          <w:ins w:id="26" w:author="Unknown"/>
          <w:rFonts w:ascii="Helvetica" w:eastAsia="Times New Roman" w:hAnsi="Helvetica" w:cs="Helvetica"/>
          <w:color w:val="333333"/>
          <w:sz w:val="19"/>
          <w:szCs w:val="19"/>
        </w:rPr>
      </w:pPr>
      <w:ins w:id="27" w:author="Unknown">
        <w:r w:rsidRPr="00F6697B">
          <w:rPr>
            <w:rFonts w:ascii="Helvetica" w:eastAsia="Times New Roman" w:hAnsi="Helvetica" w:cs="Helvetica"/>
            <w:color w:val="333333"/>
            <w:sz w:val="19"/>
            <w:szCs w:val="19"/>
          </w:rPr>
          <w:t>Consider solutions to internal threats that should be included in your design.</w:t>
        </w:r>
      </w:ins>
    </w:p>
    <w:p w:rsidR="00F6697B" w:rsidRPr="00F6697B" w:rsidRDefault="00F6697B" w:rsidP="00F6697B">
      <w:pPr>
        <w:spacing w:after="136" w:line="272" w:lineRule="atLeast"/>
        <w:rPr>
          <w:ins w:id="28" w:author="Unknown"/>
          <w:rFonts w:ascii="Helvetica" w:eastAsia="Times New Roman" w:hAnsi="Helvetica" w:cs="Helvetica"/>
          <w:color w:val="333333"/>
          <w:sz w:val="19"/>
          <w:szCs w:val="19"/>
        </w:rPr>
      </w:pPr>
      <w:ins w:id="29" w:author="Unknown">
        <w:r w:rsidRPr="00F6697B">
          <w:rPr>
            <w:rFonts w:ascii="Helvetica" w:eastAsia="Times New Roman" w:hAnsi="Helvetica" w:cs="Helvetica"/>
            <w:color w:val="333333"/>
            <w:sz w:val="19"/>
            <w:szCs w:val="19"/>
          </w:rPr>
          <w:t>The following subsections cover these five key design points.</w:t>
        </w:r>
      </w:ins>
    </w:p>
    <w:p w:rsidR="00F6697B" w:rsidRPr="00F6697B" w:rsidRDefault="00F6697B" w:rsidP="00F6697B">
      <w:pPr>
        <w:spacing w:before="136" w:after="136" w:line="240" w:lineRule="auto"/>
        <w:outlineLvl w:val="4"/>
        <w:rPr>
          <w:ins w:id="30" w:author="Unknown"/>
          <w:rFonts w:ascii="inherit" w:eastAsia="Times New Roman" w:hAnsi="inherit" w:cs="Helvetica"/>
          <w:color w:val="333333"/>
          <w:sz w:val="19"/>
          <w:szCs w:val="19"/>
        </w:rPr>
      </w:pPr>
      <w:ins w:id="31" w:author="Unknown">
        <w:r w:rsidRPr="00F6697B">
          <w:rPr>
            <w:rFonts w:ascii="inherit" w:eastAsia="Times New Roman" w:hAnsi="inherit" w:cs="Helvetica"/>
            <w:color w:val="333333"/>
            <w:sz w:val="19"/>
            <w:szCs w:val="19"/>
          </w:rPr>
          <w:t>Developing a Security Policy</w:t>
        </w:r>
      </w:ins>
    </w:p>
    <w:p w:rsidR="00F6697B" w:rsidRPr="00F6697B" w:rsidRDefault="00F6697B" w:rsidP="00F6697B">
      <w:pPr>
        <w:spacing w:after="136" w:line="272" w:lineRule="atLeast"/>
        <w:rPr>
          <w:ins w:id="32" w:author="Unknown"/>
          <w:rFonts w:ascii="Helvetica" w:eastAsia="Times New Roman" w:hAnsi="Helvetica" w:cs="Helvetica"/>
          <w:color w:val="333333"/>
          <w:sz w:val="19"/>
          <w:szCs w:val="19"/>
        </w:rPr>
      </w:pPr>
      <w:ins w:id="33" w:author="Unknown">
        <w:r w:rsidRPr="00F6697B">
          <w:rPr>
            <w:rFonts w:ascii="Helvetica" w:eastAsia="Times New Roman" w:hAnsi="Helvetica" w:cs="Helvetica"/>
            <w:color w:val="333333"/>
            <w:sz w:val="19"/>
            <w:szCs w:val="19"/>
          </w:rPr>
          <w:t>One of the first things you do when designing a firewall system is to create a security policy. The policy should define acceptable and unacceptable behavior, should state restrictions to resources, and should adhere to the company's business plan and policies. Without a security policy, it is practically impossible to develop a security solution that will meet your company's needs.</w:t>
        </w:r>
      </w:ins>
    </w:p>
    <w:p w:rsidR="00F6697B" w:rsidRPr="00F6697B" w:rsidRDefault="00F6697B" w:rsidP="00F6697B">
      <w:pPr>
        <w:spacing w:after="136" w:line="272" w:lineRule="atLeast"/>
        <w:rPr>
          <w:ins w:id="34" w:author="Unknown"/>
          <w:rFonts w:ascii="Helvetica" w:eastAsia="Times New Roman" w:hAnsi="Helvetica" w:cs="Helvetica"/>
          <w:color w:val="333333"/>
          <w:sz w:val="19"/>
          <w:szCs w:val="19"/>
        </w:rPr>
      </w:pPr>
      <w:ins w:id="35" w:author="Unknown">
        <w:r w:rsidRPr="00F6697B">
          <w:rPr>
            <w:rFonts w:ascii="Helvetica" w:eastAsia="Times New Roman" w:hAnsi="Helvetica" w:cs="Helvetica"/>
            <w:color w:val="333333"/>
            <w:sz w:val="19"/>
            <w:szCs w:val="19"/>
          </w:rPr>
          <w:t xml:space="preserve">The key to a good design is basing it on a security policy. Basically, a policy defines who is allowed to access resources, what they are allowed to do with resources, how resources should be protected (in general terms), and what actions are taken when a security issue occurs. Without a security policy, it is impossible to design a firewall system that will protect your assets. In other words, if you don't have a security policy, what should you protect? How much should you protect resources? Who is allowed to access resources? If your policy does not define these items, it is hard to design and implement a solution based on hunches. Actually, without a security </w:t>
        </w:r>
        <w:r w:rsidRPr="00F6697B">
          <w:rPr>
            <w:rFonts w:ascii="Helvetica" w:eastAsia="Times New Roman" w:hAnsi="Helvetica" w:cs="Helvetica"/>
            <w:color w:val="333333"/>
            <w:sz w:val="19"/>
            <w:szCs w:val="19"/>
          </w:rPr>
          <w:lastRenderedPageBreak/>
          <w:t>policy, the firewall system that you put in place might be creating a security risk: It might not be providing adequate protection to your company's resources.</w:t>
        </w:r>
      </w:ins>
    </w:p>
    <w:p w:rsidR="00F6697B" w:rsidRPr="00F6697B" w:rsidRDefault="00F6697B" w:rsidP="00F6697B">
      <w:pPr>
        <w:spacing w:after="136" w:line="272" w:lineRule="atLeast"/>
        <w:rPr>
          <w:ins w:id="36" w:author="Unknown"/>
          <w:rFonts w:ascii="Helvetica" w:eastAsia="Times New Roman" w:hAnsi="Helvetica" w:cs="Helvetica"/>
          <w:color w:val="333333"/>
          <w:sz w:val="19"/>
          <w:szCs w:val="19"/>
        </w:rPr>
      </w:pPr>
      <w:ins w:id="37" w:author="Unknown">
        <w:r w:rsidRPr="00F6697B">
          <w:rPr>
            <w:rFonts w:ascii="Helvetica" w:eastAsia="Times New Roman" w:hAnsi="Helvetica" w:cs="Helvetica"/>
            <w:color w:val="333333"/>
            <w:sz w:val="19"/>
            <w:szCs w:val="19"/>
          </w:rPr>
          <w:t>Designing a security policy is beyond the scope of this book. However, it minimally should address the following items:</w:t>
        </w:r>
      </w:ins>
    </w:p>
    <w:p w:rsidR="00F6697B" w:rsidRPr="00F6697B" w:rsidRDefault="00F6697B" w:rsidP="00F6697B">
      <w:pPr>
        <w:numPr>
          <w:ilvl w:val="0"/>
          <w:numId w:val="4"/>
        </w:numPr>
        <w:spacing w:after="136" w:line="272" w:lineRule="atLeast"/>
        <w:ind w:left="516"/>
        <w:rPr>
          <w:ins w:id="38" w:author="Unknown"/>
          <w:rFonts w:ascii="Helvetica" w:eastAsia="Times New Roman" w:hAnsi="Helvetica" w:cs="Helvetica"/>
          <w:color w:val="333333"/>
          <w:sz w:val="19"/>
          <w:szCs w:val="19"/>
        </w:rPr>
      </w:pPr>
      <w:ins w:id="39" w:author="Unknown">
        <w:r w:rsidRPr="00F6697B">
          <w:rPr>
            <w:rFonts w:ascii="Helvetica" w:eastAsia="Times New Roman" w:hAnsi="Helvetica" w:cs="Helvetica"/>
            <w:color w:val="333333"/>
            <w:sz w:val="19"/>
            <w:szCs w:val="19"/>
          </w:rPr>
          <w:t>The resources that require access from internal and external users</w:t>
        </w:r>
      </w:ins>
    </w:p>
    <w:p w:rsidR="00F6697B" w:rsidRPr="00F6697B" w:rsidRDefault="00F6697B" w:rsidP="00F6697B">
      <w:pPr>
        <w:numPr>
          <w:ilvl w:val="0"/>
          <w:numId w:val="4"/>
        </w:numPr>
        <w:spacing w:after="136" w:line="272" w:lineRule="atLeast"/>
        <w:ind w:left="516"/>
        <w:rPr>
          <w:ins w:id="40" w:author="Unknown"/>
          <w:rFonts w:ascii="Helvetica" w:eastAsia="Times New Roman" w:hAnsi="Helvetica" w:cs="Helvetica"/>
          <w:color w:val="333333"/>
          <w:sz w:val="19"/>
          <w:szCs w:val="19"/>
        </w:rPr>
      </w:pPr>
      <w:ins w:id="41" w:author="Unknown">
        <w:r w:rsidRPr="00F6697B">
          <w:rPr>
            <w:rFonts w:ascii="Helvetica" w:eastAsia="Times New Roman" w:hAnsi="Helvetica" w:cs="Helvetica"/>
            <w:color w:val="333333"/>
            <w:sz w:val="19"/>
            <w:szCs w:val="19"/>
          </w:rPr>
          <w:t>The vulnerabilities associated with these resources</w:t>
        </w:r>
      </w:ins>
    </w:p>
    <w:p w:rsidR="00F6697B" w:rsidRPr="00F6697B" w:rsidRDefault="00F6697B" w:rsidP="00F6697B">
      <w:pPr>
        <w:numPr>
          <w:ilvl w:val="0"/>
          <w:numId w:val="4"/>
        </w:numPr>
        <w:spacing w:after="136" w:line="272" w:lineRule="atLeast"/>
        <w:ind w:left="516"/>
        <w:rPr>
          <w:ins w:id="42" w:author="Unknown"/>
          <w:rFonts w:ascii="Helvetica" w:eastAsia="Times New Roman" w:hAnsi="Helvetica" w:cs="Helvetica"/>
          <w:color w:val="333333"/>
          <w:sz w:val="19"/>
          <w:szCs w:val="19"/>
        </w:rPr>
      </w:pPr>
      <w:ins w:id="43" w:author="Unknown">
        <w:r w:rsidRPr="00F6697B">
          <w:rPr>
            <w:rFonts w:ascii="Helvetica" w:eastAsia="Times New Roman" w:hAnsi="Helvetica" w:cs="Helvetica"/>
            <w:color w:val="333333"/>
            <w:sz w:val="19"/>
            <w:szCs w:val="19"/>
          </w:rPr>
          <w:t>The methods and solutions that can be used to protect these resources</w:t>
        </w:r>
      </w:ins>
    </w:p>
    <w:p w:rsidR="00F6697B" w:rsidRPr="00F6697B" w:rsidRDefault="00F6697B" w:rsidP="00F6697B">
      <w:pPr>
        <w:numPr>
          <w:ilvl w:val="0"/>
          <w:numId w:val="4"/>
        </w:numPr>
        <w:spacing w:after="136" w:line="272" w:lineRule="atLeast"/>
        <w:ind w:left="516"/>
        <w:rPr>
          <w:ins w:id="44" w:author="Unknown"/>
          <w:rFonts w:ascii="Helvetica" w:eastAsia="Times New Roman" w:hAnsi="Helvetica" w:cs="Helvetica"/>
          <w:color w:val="333333"/>
          <w:sz w:val="19"/>
          <w:szCs w:val="19"/>
        </w:rPr>
      </w:pPr>
      <w:ins w:id="45" w:author="Unknown">
        <w:r w:rsidRPr="00F6697B">
          <w:rPr>
            <w:rFonts w:ascii="Helvetica" w:eastAsia="Times New Roman" w:hAnsi="Helvetica" w:cs="Helvetica"/>
            <w:color w:val="333333"/>
            <w:sz w:val="19"/>
            <w:szCs w:val="19"/>
          </w:rPr>
          <w:t>A cost-benefit analysis that compares the different methods and solutions</w:t>
        </w:r>
      </w:ins>
    </w:p>
    <w:p w:rsidR="00F6697B" w:rsidRPr="00F6697B" w:rsidRDefault="00F6697B" w:rsidP="00F6697B">
      <w:pPr>
        <w:spacing w:before="136" w:after="136" w:line="240" w:lineRule="auto"/>
        <w:outlineLvl w:val="4"/>
        <w:rPr>
          <w:ins w:id="46" w:author="Unknown"/>
          <w:rFonts w:ascii="inherit" w:eastAsia="Times New Roman" w:hAnsi="inherit" w:cs="Helvetica"/>
          <w:color w:val="333333"/>
          <w:sz w:val="19"/>
          <w:szCs w:val="19"/>
        </w:rPr>
      </w:pPr>
      <w:ins w:id="47" w:author="Unknown">
        <w:r w:rsidRPr="00F6697B">
          <w:rPr>
            <w:rFonts w:ascii="inherit" w:eastAsia="Times New Roman" w:hAnsi="inherit" w:cs="Helvetica"/>
            <w:color w:val="333333"/>
            <w:sz w:val="19"/>
            <w:szCs w:val="19"/>
          </w:rPr>
          <w:t>Designing Simple Solutions</w:t>
        </w:r>
      </w:ins>
    </w:p>
    <w:p w:rsidR="00F6697B" w:rsidRPr="00F6697B" w:rsidRDefault="00F6697B" w:rsidP="00F6697B">
      <w:pPr>
        <w:spacing w:after="136" w:line="272" w:lineRule="atLeast"/>
        <w:rPr>
          <w:ins w:id="48" w:author="Unknown"/>
          <w:rFonts w:ascii="Helvetica" w:eastAsia="Times New Roman" w:hAnsi="Helvetica" w:cs="Helvetica"/>
          <w:color w:val="333333"/>
          <w:sz w:val="19"/>
          <w:szCs w:val="19"/>
        </w:rPr>
      </w:pPr>
      <w:ins w:id="49" w:author="Unknown">
        <w:r w:rsidRPr="00F6697B">
          <w:rPr>
            <w:rFonts w:ascii="Helvetica" w:eastAsia="Times New Roman" w:hAnsi="Helvetica" w:cs="Helvetica"/>
            <w:color w:val="333333"/>
            <w:sz w:val="19"/>
            <w:szCs w:val="19"/>
          </w:rPr>
          <w:t xml:space="preserve">A firewall system design should be kept simple and should follow your security policy. The simpler the </w:t>
        </w:r>
        <w:proofErr w:type="gramStart"/>
        <w:r w:rsidRPr="00F6697B">
          <w:rPr>
            <w:rFonts w:ascii="Helvetica" w:eastAsia="Times New Roman" w:hAnsi="Helvetica" w:cs="Helvetica"/>
            <w:color w:val="333333"/>
            <w:sz w:val="19"/>
            <w:szCs w:val="19"/>
          </w:rPr>
          <w:t>design is, the easier it will be to implement it, maintain it, test and troubleshoot it, and adapt</w:t>
        </w:r>
        <w:proofErr w:type="gramEnd"/>
        <w:r w:rsidRPr="00F6697B">
          <w:rPr>
            <w:rFonts w:ascii="Helvetica" w:eastAsia="Times New Roman" w:hAnsi="Helvetica" w:cs="Helvetica"/>
            <w:color w:val="333333"/>
            <w:sz w:val="19"/>
            <w:szCs w:val="19"/>
          </w:rPr>
          <w:t xml:space="preserve"> it to new changes. Many people like to call this the</w:t>
        </w:r>
        <w:r w:rsidRPr="00F6697B">
          <w:rPr>
            <w:rFonts w:ascii="Helvetica" w:eastAsia="Times New Roman" w:hAnsi="Helvetica" w:cs="Helvetica"/>
            <w:color w:val="333333"/>
            <w:sz w:val="19"/>
          </w:rPr>
          <w:t> KISS </w:t>
        </w:r>
        <w:r w:rsidRPr="00F6697B">
          <w:rPr>
            <w:rFonts w:ascii="Helvetica" w:eastAsia="Times New Roman" w:hAnsi="Helvetica" w:cs="Helvetica"/>
            <w:color w:val="333333"/>
            <w:sz w:val="19"/>
            <w:szCs w:val="19"/>
          </w:rPr>
          <w:t>principle: Keep it simple, stupid. The last kind of problem you want to deal with is a design or configuration error that leaves your network open to all different kinds of attacks.</w:t>
        </w:r>
      </w:ins>
    </w:p>
    <w:p w:rsidR="00F6697B" w:rsidRPr="00F6697B" w:rsidRDefault="00F6697B" w:rsidP="00F6697B">
      <w:pPr>
        <w:spacing w:after="136" w:line="272" w:lineRule="atLeast"/>
        <w:rPr>
          <w:ins w:id="50" w:author="Unknown"/>
          <w:rFonts w:ascii="Helvetica" w:eastAsia="Times New Roman" w:hAnsi="Helvetica" w:cs="Helvetica"/>
          <w:color w:val="333333"/>
          <w:sz w:val="19"/>
          <w:szCs w:val="19"/>
        </w:rPr>
      </w:pPr>
      <w:ins w:id="51" w:author="Unknown">
        <w:r w:rsidRPr="00F6697B">
          <w:rPr>
            <w:rFonts w:ascii="Helvetica" w:eastAsia="Times New Roman" w:hAnsi="Helvetica" w:cs="Helvetica"/>
            <w:color w:val="333333"/>
            <w:sz w:val="19"/>
            <w:szCs w:val="19"/>
          </w:rPr>
          <w:t>CAUTION</w:t>
        </w:r>
      </w:ins>
    </w:p>
    <w:p w:rsidR="00F6697B" w:rsidRPr="00F6697B" w:rsidRDefault="00F6697B" w:rsidP="00F6697B">
      <w:pPr>
        <w:spacing w:after="136" w:line="272" w:lineRule="atLeast"/>
        <w:rPr>
          <w:ins w:id="52" w:author="Unknown"/>
          <w:rFonts w:ascii="Helvetica" w:eastAsia="Times New Roman" w:hAnsi="Helvetica" w:cs="Helvetica"/>
          <w:color w:val="333333"/>
          <w:sz w:val="19"/>
          <w:szCs w:val="19"/>
        </w:rPr>
      </w:pPr>
      <w:ins w:id="53" w:author="Unknown">
        <w:r w:rsidRPr="00F6697B">
          <w:rPr>
            <w:rFonts w:ascii="Helvetica" w:eastAsia="Times New Roman" w:hAnsi="Helvetica" w:cs="Helvetica"/>
            <w:color w:val="333333"/>
            <w:sz w:val="19"/>
            <w:szCs w:val="19"/>
          </w:rPr>
          <w:t>Complex solutions are prone to design and configuration errors, and are difficult to test and troubleshoot. The simpler you can make the design, the easier it will be to manage it.</w:t>
        </w:r>
      </w:ins>
    </w:p>
    <w:p w:rsidR="00F6697B" w:rsidRPr="00F6697B" w:rsidRDefault="00F6697B" w:rsidP="00F6697B">
      <w:pPr>
        <w:spacing w:after="0" w:line="272" w:lineRule="atLeast"/>
        <w:rPr>
          <w:ins w:id="54" w:author="Unknown"/>
          <w:rFonts w:ascii="Helvetica" w:eastAsia="Times New Roman" w:hAnsi="Helvetica" w:cs="Helvetica"/>
          <w:color w:val="333333"/>
          <w:sz w:val="19"/>
          <w:szCs w:val="19"/>
        </w:rPr>
      </w:pPr>
      <w:ins w:id="55"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56" w:author="Unknown"/>
          <w:rFonts w:ascii="inherit" w:eastAsia="Times New Roman" w:hAnsi="inherit" w:cs="Helvetica"/>
          <w:color w:val="333333"/>
          <w:sz w:val="19"/>
          <w:szCs w:val="19"/>
        </w:rPr>
      </w:pPr>
      <w:ins w:id="57" w:author="Unknown">
        <w:r w:rsidRPr="00F6697B">
          <w:rPr>
            <w:rFonts w:ascii="inherit" w:eastAsia="Times New Roman" w:hAnsi="inherit" w:cs="Helvetica"/>
            <w:color w:val="333333"/>
            <w:sz w:val="19"/>
            <w:szCs w:val="19"/>
          </w:rPr>
          <w:t>Using Devices Correctly</w:t>
        </w:r>
      </w:ins>
    </w:p>
    <w:p w:rsidR="00F6697B" w:rsidRPr="00F6697B" w:rsidRDefault="00F6697B" w:rsidP="00F6697B">
      <w:pPr>
        <w:spacing w:after="136" w:line="272" w:lineRule="atLeast"/>
        <w:rPr>
          <w:ins w:id="58" w:author="Unknown"/>
          <w:rFonts w:ascii="Helvetica" w:eastAsia="Times New Roman" w:hAnsi="Helvetica" w:cs="Helvetica"/>
          <w:color w:val="333333"/>
          <w:sz w:val="19"/>
          <w:szCs w:val="19"/>
        </w:rPr>
      </w:pPr>
      <w:ins w:id="59" w:author="Unknown">
        <w:r w:rsidRPr="00F6697B">
          <w:rPr>
            <w:rFonts w:ascii="Helvetica" w:eastAsia="Times New Roman" w:hAnsi="Helvetica" w:cs="Helvetica"/>
            <w:color w:val="333333"/>
            <w:sz w:val="19"/>
            <w:szCs w:val="19"/>
          </w:rPr>
          <w:t>Network devices have functional purposes; they were built with a specific purpose in mind. For example, a Layer 2 switch is used to break up a collision or bandwidth domain, and it also uses VLANs to break up broadcast domains: It is typically</w:t>
        </w:r>
        <w:r w:rsidRPr="00F6697B">
          <w:rPr>
            <w:rFonts w:ascii="Helvetica" w:eastAsia="Times New Roman" w:hAnsi="Helvetica" w:cs="Helvetica"/>
            <w:color w:val="333333"/>
            <w:sz w:val="19"/>
          </w:rPr>
          <w:t> not </w:t>
        </w:r>
        <w:r w:rsidRPr="00F6697B">
          <w:rPr>
            <w:rFonts w:ascii="Helvetica" w:eastAsia="Times New Roman" w:hAnsi="Helvetica" w:cs="Helvetica"/>
            <w:color w:val="333333"/>
            <w:sz w:val="19"/>
            <w:szCs w:val="19"/>
          </w:rPr>
          <w:t xml:space="preserve">a good device to use to filter traffic because the filtering is done by creating filtering rules based on MAC addresses. The problem with this approach is that MAC addresses tend to change quite a bit: NICs fail, PCs and servers are upgraded, </w:t>
        </w:r>
        <w:proofErr w:type="gramStart"/>
        <w:r w:rsidRPr="00F6697B">
          <w:rPr>
            <w:rFonts w:ascii="Helvetica" w:eastAsia="Times New Roman" w:hAnsi="Helvetica" w:cs="Helvetica"/>
            <w:color w:val="333333"/>
            <w:sz w:val="19"/>
            <w:szCs w:val="19"/>
          </w:rPr>
          <w:t>devices</w:t>
        </w:r>
        <w:proofErr w:type="gramEnd"/>
        <w:r w:rsidRPr="00F6697B">
          <w:rPr>
            <w:rFonts w:ascii="Helvetica" w:eastAsia="Times New Roman" w:hAnsi="Helvetica" w:cs="Helvetica"/>
            <w:color w:val="333333"/>
            <w:sz w:val="19"/>
            <w:szCs w:val="19"/>
          </w:rPr>
          <w:t xml:space="preserve"> are moved to different locations in the network, and so on. Filtering is done best when logical addressing is deployed.</w:t>
        </w:r>
      </w:ins>
    </w:p>
    <w:p w:rsidR="00F6697B" w:rsidRPr="00F6697B" w:rsidRDefault="00F6697B" w:rsidP="00F6697B">
      <w:pPr>
        <w:spacing w:after="136" w:line="272" w:lineRule="atLeast"/>
        <w:rPr>
          <w:ins w:id="60" w:author="Unknown"/>
          <w:rFonts w:ascii="Helvetica" w:eastAsia="Times New Roman" w:hAnsi="Helvetica" w:cs="Helvetica"/>
          <w:color w:val="333333"/>
          <w:sz w:val="19"/>
          <w:szCs w:val="19"/>
        </w:rPr>
      </w:pPr>
      <w:ins w:id="61" w:author="Unknown">
        <w:r w:rsidRPr="00F6697B">
          <w:rPr>
            <w:rFonts w:ascii="Helvetica" w:eastAsia="Times New Roman" w:hAnsi="Helvetica" w:cs="Helvetica"/>
            <w:color w:val="333333"/>
            <w:sz w:val="19"/>
            <w:szCs w:val="19"/>
          </w:rPr>
          <w:t xml:space="preserve">Using the wrong product to solve a security problem can open you to all kinds of security threats. For example, assume that you want to use </w:t>
        </w:r>
        <w:proofErr w:type="gramStart"/>
        <w:r w:rsidRPr="00F6697B">
          <w:rPr>
            <w:rFonts w:ascii="Helvetica" w:eastAsia="Times New Roman" w:hAnsi="Helvetica" w:cs="Helvetica"/>
            <w:color w:val="333333"/>
            <w:sz w:val="19"/>
            <w:szCs w:val="19"/>
          </w:rPr>
          <w:t>an IDS</w:t>
        </w:r>
        <w:proofErr w:type="gramEnd"/>
        <w:r w:rsidRPr="00F6697B">
          <w:rPr>
            <w:rFonts w:ascii="Helvetica" w:eastAsia="Times New Roman" w:hAnsi="Helvetica" w:cs="Helvetica"/>
            <w:color w:val="333333"/>
            <w:sz w:val="19"/>
            <w:szCs w:val="19"/>
          </w:rPr>
          <w:t xml:space="preserve"> to detect different kinds of network threats. You notice that your Cisco router has the capability in the Cisco IOS Firewall feature set, and you decide to enable it, feeling secure that your Cisco router will generate an alarm when an attack occurs. If you had taken time to read the security material related to Cisco routers, you would have realized that Cisco routers can detect only a few dozen different kinds of networking attacks (typically, the most common ones). Therefore, for all the other hundreds of kinds of attacks, your Cisco router will not be capable of detecting them, leaving you exposed. In this example, a better solution would have been to purchase an IDS solution that can detect hundreds of different kinds of attacks.</w:t>
        </w:r>
      </w:ins>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38"/>
      </w:tblGrid>
      <w:tr w:rsidR="00F6697B" w:rsidRPr="00F6697B" w:rsidTr="00F6697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6697B" w:rsidRPr="00F6697B" w:rsidRDefault="00F6697B" w:rsidP="00F6697B">
            <w:pPr>
              <w:spacing w:before="272" w:after="136" w:line="240" w:lineRule="auto"/>
              <w:outlineLvl w:val="1"/>
              <w:rPr>
                <w:rFonts w:ascii="inherit" w:eastAsia="Times New Roman" w:hAnsi="inherit" w:cs="Times New Roman"/>
                <w:sz w:val="41"/>
                <w:szCs w:val="41"/>
              </w:rPr>
            </w:pPr>
            <w:r w:rsidRPr="00F6697B">
              <w:rPr>
                <w:rFonts w:ascii="inherit" w:eastAsia="Times New Roman" w:hAnsi="inherit" w:cs="Times New Roman"/>
                <w:sz w:val="41"/>
                <w:szCs w:val="41"/>
              </w:rPr>
              <w:t>Using Old Junk to Solve New Problems</w:t>
            </w:r>
          </w:p>
          <w:p w:rsidR="00F6697B" w:rsidRPr="00F6697B" w:rsidRDefault="00F6697B" w:rsidP="00F6697B">
            <w:pPr>
              <w:spacing w:after="136" w:line="240" w:lineRule="auto"/>
              <w:rPr>
                <w:rFonts w:ascii="Times New Roman" w:eastAsia="Times New Roman" w:hAnsi="Times New Roman" w:cs="Times New Roman"/>
                <w:sz w:val="24"/>
                <w:szCs w:val="24"/>
              </w:rPr>
            </w:pPr>
            <w:r w:rsidRPr="00F6697B">
              <w:rPr>
                <w:rFonts w:ascii="Times New Roman" w:eastAsia="Times New Roman" w:hAnsi="Times New Roman" w:cs="Times New Roman"/>
                <w:sz w:val="24"/>
                <w:szCs w:val="24"/>
              </w:rPr>
              <w:t xml:space="preserve">As a consultant, I repeatedly hear from customers that they want an inexpensive (that is, "cheap") solution that reuses a lot of the networking gear that they already have in their current design. Unfortunately, with a network that has equipment that is more </w:t>
            </w:r>
            <w:r w:rsidRPr="00F6697B">
              <w:rPr>
                <w:rFonts w:ascii="Times New Roman" w:eastAsia="Times New Roman" w:hAnsi="Times New Roman" w:cs="Times New Roman"/>
                <w:sz w:val="24"/>
                <w:szCs w:val="24"/>
              </w:rPr>
              <w:lastRenderedPageBreak/>
              <w:t>than 5 years old, this presents a problem because that technology is outdated and probably useless.</w:t>
            </w:r>
          </w:p>
          <w:p w:rsidR="00F6697B" w:rsidRPr="00F6697B" w:rsidRDefault="00F6697B" w:rsidP="00F6697B">
            <w:pPr>
              <w:spacing w:after="136" w:line="240" w:lineRule="auto"/>
              <w:rPr>
                <w:rFonts w:ascii="Times New Roman" w:eastAsia="Times New Roman" w:hAnsi="Times New Roman" w:cs="Times New Roman"/>
                <w:sz w:val="24"/>
                <w:szCs w:val="24"/>
              </w:rPr>
            </w:pPr>
            <w:r w:rsidRPr="00F6697B">
              <w:rPr>
                <w:rFonts w:ascii="Times New Roman" w:eastAsia="Times New Roman" w:hAnsi="Times New Roman" w:cs="Times New Roman"/>
                <w:sz w:val="24"/>
                <w:szCs w:val="24"/>
              </w:rPr>
              <w:t>When designing a network, especially as it relates to security, you first must come up with a simplified design that describes the basic components that are required. Then you must determine which actual products you will use for these components, based on the features and functions you need. Never try to approach this backward by trying to fit a product to your design: You create problems by doing this instead of solving them. Also remember that there is no such thing as a networking product that will do everything: Do not force yourself to cut corners by trying to make one device do everything.</w:t>
            </w:r>
          </w:p>
        </w:tc>
      </w:tr>
    </w:tbl>
    <w:p w:rsidR="00F6697B" w:rsidRPr="00F6697B" w:rsidRDefault="00F6697B" w:rsidP="00F6697B">
      <w:pPr>
        <w:spacing w:after="0" w:line="272" w:lineRule="atLeast"/>
        <w:rPr>
          <w:ins w:id="62" w:author="Unknown"/>
          <w:rFonts w:ascii="Helvetica" w:eastAsia="Times New Roman" w:hAnsi="Helvetica" w:cs="Helvetica"/>
          <w:color w:val="333333"/>
          <w:sz w:val="19"/>
          <w:szCs w:val="19"/>
        </w:rPr>
      </w:pPr>
      <w:ins w:id="63" w:author="Unknown">
        <w:r w:rsidRPr="00F6697B">
          <w:rPr>
            <w:rFonts w:ascii="Helvetica" w:eastAsia="Times New Roman" w:hAnsi="Helvetica" w:cs="Helvetica"/>
            <w:color w:val="333333"/>
            <w:sz w:val="19"/>
            <w:szCs w:val="19"/>
          </w:rPr>
          <w:lastRenderedPageBreak/>
          <w:br/>
        </w:r>
      </w:ins>
    </w:p>
    <w:p w:rsidR="00F6697B" w:rsidRPr="00F6697B" w:rsidRDefault="00F6697B" w:rsidP="00F6697B">
      <w:pPr>
        <w:spacing w:before="136" w:after="136" w:line="240" w:lineRule="auto"/>
        <w:outlineLvl w:val="4"/>
        <w:rPr>
          <w:ins w:id="64" w:author="Unknown"/>
          <w:rFonts w:ascii="inherit" w:eastAsia="Times New Roman" w:hAnsi="inherit" w:cs="Helvetica"/>
          <w:color w:val="333333"/>
          <w:sz w:val="19"/>
          <w:szCs w:val="19"/>
        </w:rPr>
      </w:pPr>
      <w:ins w:id="65" w:author="Unknown">
        <w:r w:rsidRPr="00F6697B">
          <w:rPr>
            <w:rFonts w:ascii="inherit" w:eastAsia="Times New Roman" w:hAnsi="inherit" w:cs="Helvetica"/>
            <w:color w:val="333333"/>
            <w:sz w:val="19"/>
            <w:szCs w:val="19"/>
          </w:rPr>
          <w:t>Creating a Layered Defense</w:t>
        </w:r>
      </w:ins>
    </w:p>
    <w:p w:rsidR="00F6697B" w:rsidRPr="00F6697B" w:rsidRDefault="00F6697B" w:rsidP="00F6697B">
      <w:pPr>
        <w:spacing w:after="136" w:line="272" w:lineRule="atLeast"/>
        <w:rPr>
          <w:ins w:id="66" w:author="Unknown"/>
          <w:rFonts w:ascii="Helvetica" w:eastAsia="Times New Roman" w:hAnsi="Helvetica" w:cs="Helvetica"/>
          <w:color w:val="333333"/>
          <w:sz w:val="19"/>
          <w:szCs w:val="19"/>
        </w:rPr>
      </w:pPr>
      <w:ins w:id="67" w:author="Unknown">
        <w:r w:rsidRPr="00F6697B">
          <w:rPr>
            <w:rFonts w:ascii="Helvetica" w:eastAsia="Times New Roman" w:hAnsi="Helvetica" w:cs="Helvetica"/>
            <w:color w:val="333333"/>
            <w:sz w:val="19"/>
            <w:szCs w:val="19"/>
          </w:rPr>
          <w:t>A security design typically uses a layered defense approach. In other words, you usually do not want one layer of defense to protect network. If this one layer is compromised, your entire network will be exposed.</w:t>
        </w:r>
      </w:ins>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38"/>
      </w:tblGrid>
      <w:tr w:rsidR="00F6697B" w:rsidRPr="00F6697B" w:rsidTr="00F6697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6697B" w:rsidRPr="00F6697B" w:rsidRDefault="00F6697B" w:rsidP="00F6697B">
            <w:pPr>
              <w:spacing w:before="272" w:after="136" w:line="240" w:lineRule="auto"/>
              <w:outlineLvl w:val="1"/>
              <w:rPr>
                <w:rFonts w:ascii="inherit" w:eastAsia="Times New Roman" w:hAnsi="inherit" w:cs="Times New Roman"/>
                <w:sz w:val="41"/>
                <w:szCs w:val="41"/>
              </w:rPr>
            </w:pPr>
            <w:r w:rsidRPr="00F6697B">
              <w:rPr>
                <w:rFonts w:ascii="inherit" w:eastAsia="Times New Roman" w:hAnsi="inherit" w:cs="Times New Roman"/>
                <w:sz w:val="41"/>
                <w:szCs w:val="41"/>
              </w:rPr>
              <w:t>The French and a One-Layer Defense</w:t>
            </w:r>
          </w:p>
          <w:p w:rsidR="00F6697B" w:rsidRPr="00F6697B" w:rsidRDefault="00F6697B" w:rsidP="00F6697B">
            <w:pPr>
              <w:spacing w:after="136" w:line="240" w:lineRule="auto"/>
              <w:rPr>
                <w:rFonts w:ascii="Times New Roman" w:eastAsia="Times New Roman" w:hAnsi="Times New Roman" w:cs="Times New Roman"/>
                <w:sz w:val="24"/>
                <w:szCs w:val="24"/>
              </w:rPr>
            </w:pPr>
            <w:r w:rsidRPr="00F6697B">
              <w:rPr>
                <w:rFonts w:ascii="Times New Roman" w:eastAsia="Times New Roman" w:hAnsi="Times New Roman" w:cs="Times New Roman"/>
                <w:sz w:val="24"/>
                <w:szCs w:val="24"/>
              </w:rPr>
              <w:t>The French learned the one-layer defense limitation the hard way during World War II with the Maginot line, a physical barrier between Germany and France. The Maginot line extended only the distance of the border between France and Germany. The Germans were smart: They went north and west and came down through the Netherlands, bypassing this fortification and allowing them to easily conquer France.</w:t>
            </w:r>
          </w:p>
        </w:tc>
      </w:tr>
    </w:tbl>
    <w:p w:rsidR="00F6697B" w:rsidRPr="00F6697B" w:rsidRDefault="00F6697B" w:rsidP="00F6697B">
      <w:pPr>
        <w:spacing w:after="0" w:line="272" w:lineRule="atLeast"/>
        <w:rPr>
          <w:ins w:id="68" w:author="Unknown"/>
          <w:rFonts w:ascii="Helvetica" w:eastAsia="Times New Roman" w:hAnsi="Helvetica" w:cs="Helvetica"/>
          <w:color w:val="333333"/>
          <w:sz w:val="19"/>
          <w:szCs w:val="19"/>
        </w:rPr>
      </w:pPr>
      <w:ins w:id="69"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70" w:author="Unknown"/>
          <w:rFonts w:ascii="Helvetica" w:eastAsia="Times New Roman" w:hAnsi="Helvetica" w:cs="Helvetica"/>
          <w:color w:val="333333"/>
          <w:sz w:val="19"/>
          <w:szCs w:val="19"/>
        </w:rPr>
      </w:pPr>
      <w:ins w:id="71" w:author="Unknown">
        <w:r w:rsidRPr="00F6697B">
          <w:rPr>
            <w:rFonts w:ascii="Helvetica" w:eastAsia="Times New Roman" w:hAnsi="Helvetica" w:cs="Helvetica"/>
            <w:color w:val="333333"/>
            <w:sz w:val="19"/>
            <w:szCs w:val="19"/>
          </w:rPr>
          <w:t>Instead, you should use a multilayer defense in your firewall system design. With multiple layers, if one layer is compromised, you still have other layers behind it protecting you.</w:t>
        </w:r>
      </w:ins>
    </w:p>
    <w:p w:rsidR="00F6697B" w:rsidRPr="00F6697B" w:rsidRDefault="00F6697B" w:rsidP="00F6697B">
      <w:pPr>
        <w:spacing w:after="136" w:line="272" w:lineRule="atLeast"/>
        <w:rPr>
          <w:ins w:id="72" w:author="Unknown"/>
          <w:rFonts w:ascii="Helvetica" w:eastAsia="Times New Roman" w:hAnsi="Helvetica" w:cs="Helvetica"/>
          <w:color w:val="333333"/>
          <w:sz w:val="19"/>
          <w:szCs w:val="19"/>
        </w:rPr>
      </w:pPr>
      <w:ins w:id="73" w:author="Unknown">
        <w:r w:rsidRPr="00F6697B">
          <w:rPr>
            <w:rFonts w:ascii="Helvetica" w:eastAsia="Times New Roman" w:hAnsi="Helvetica" w:cs="Helvetica"/>
            <w:color w:val="333333"/>
            <w:sz w:val="19"/>
            <w:szCs w:val="19"/>
          </w:rPr>
          <w:t xml:space="preserve">One of the examples that I like to use to describe a firewall system is the fortification systems that kings used to </w:t>
        </w:r>
        <w:proofErr w:type="gramStart"/>
        <w:r w:rsidRPr="00F6697B">
          <w:rPr>
            <w:rFonts w:ascii="Helvetica" w:eastAsia="Times New Roman" w:hAnsi="Helvetica" w:cs="Helvetica"/>
            <w:color w:val="333333"/>
            <w:sz w:val="19"/>
            <w:szCs w:val="19"/>
          </w:rPr>
          <w:t>protected</w:t>
        </w:r>
        <w:proofErr w:type="gramEnd"/>
        <w:r w:rsidRPr="00F6697B">
          <w:rPr>
            <w:rFonts w:ascii="Helvetica" w:eastAsia="Times New Roman" w:hAnsi="Helvetica" w:cs="Helvetica"/>
            <w:color w:val="333333"/>
            <w:sz w:val="19"/>
            <w:szCs w:val="19"/>
          </w:rPr>
          <w:t xml:space="preserve"> their castles in medieval times. Figure 2-22 shows an example of this. In this figure, the first line of defense is the moat surrounding the castle. For the second line of defense, spearmen are behind the moat, preventing anyone from trying to swim across it. Behind the spearmen is the third line of defense: the castle wall, which can be as little as 3 meters high but typically was much higher than this. On the wall are swordsmen, providing the fourth layer of defense. Inside the castle wall are the castle grounds and the castle itself. The castle is built with very high stone walls and turrets, providing the fifth layer of defense. And in the windows of the wall and on top of the turrets are the archers, providing the last layer of defense. As you can see from this system, an attacker must go through many layers of defense to capture or kill the king.</w:t>
        </w:r>
      </w:ins>
    </w:p>
    <w:p w:rsidR="00F6697B" w:rsidRPr="00F6697B" w:rsidRDefault="00F6697B" w:rsidP="00F6697B">
      <w:pPr>
        <w:spacing w:before="136" w:after="136" w:line="240" w:lineRule="auto"/>
        <w:jc w:val="center"/>
        <w:outlineLvl w:val="4"/>
        <w:rPr>
          <w:ins w:id="74" w:author="Unknown"/>
          <w:rFonts w:ascii="inherit" w:eastAsia="Times New Roman" w:hAnsi="inherit" w:cs="Helvetica"/>
          <w:color w:val="333333"/>
          <w:sz w:val="19"/>
          <w:szCs w:val="19"/>
        </w:rPr>
      </w:pPr>
      <w:ins w:id="75" w:author="Unknown">
        <w:r w:rsidRPr="00F6697B">
          <w:rPr>
            <w:rFonts w:ascii="inherit" w:eastAsia="Times New Roman" w:hAnsi="inherit" w:cs="Helvetica"/>
            <w:color w:val="333333"/>
            <w:sz w:val="19"/>
            <w:szCs w:val="19"/>
          </w:rPr>
          <w:t>Figure 2-22. A Medieval Firewall System</w:t>
        </w:r>
      </w:ins>
    </w:p>
    <w:p w:rsidR="00F6697B" w:rsidRPr="00F6697B" w:rsidRDefault="00F6697B" w:rsidP="00F6697B">
      <w:pPr>
        <w:spacing w:after="0" w:line="272" w:lineRule="atLeast"/>
        <w:jc w:val="center"/>
        <w:rPr>
          <w:ins w:id="76" w:author="Unknown"/>
          <w:rFonts w:ascii="Helvetica" w:eastAsia="Times New Roman" w:hAnsi="Helvetica" w:cs="Helvetica"/>
          <w:color w:val="333333"/>
          <w:sz w:val="19"/>
          <w:szCs w:val="19"/>
        </w:rPr>
      </w:pPr>
      <w:ins w:id="77"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78"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lastRenderedPageBreak/>
        <w:drawing>
          <wp:inline distT="0" distB="0" distL="0" distR="0">
            <wp:extent cx="4761865" cy="3381375"/>
            <wp:effectExtent l="19050" t="0" r="635" b="0"/>
            <wp:docPr id="2" name="Picture 2" descr="graphics/02fig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2fig22.jpg"/>
                    <pic:cNvPicPr>
                      <a:picLocks noChangeAspect="1" noChangeArrowheads="1"/>
                    </pic:cNvPicPr>
                  </pic:nvPicPr>
                  <pic:blipFill>
                    <a:blip r:embed="rId9"/>
                    <a:srcRect/>
                    <a:stretch>
                      <a:fillRect/>
                    </a:stretch>
                  </pic:blipFill>
                  <pic:spPr bwMode="auto">
                    <a:xfrm>
                      <a:off x="0" y="0"/>
                      <a:ext cx="4761865" cy="338137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79" w:author="Unknown"/>
          <w:rFonts w:ascii="Helvetica" w:eastAsia="Times New Roman" w:hAnsi="Helvetica" w:cs="Helvetica"/>
          <w:color w:val="333333"/>
          <w:sz w:val="19"/>
          <w:szCs w:val="19"/>
        </w:rPr>
      </w:pPr>
      <w:ins w:id="80"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81" w:author="Unknown"/>
          <w:rFonts w:ascii="inherit" w:eastAsia="Times New Roman" w:hAnsi="inherit" w:cs="Helvetica"/>
          <w:color w:val="333333"/>
          <w:sz w:val="19"/>
          <w:szCs w:val="19"/>
        </w:rPr>
      </w:pPr>
      <w:ins w:id="82" w:author="Unknown">
        <w:r w:rsidRPr="00F6697B">
          <w:rPr>
            <w:rFonts w:ascii="inherit" w:eastAsia="Times New Roman" w:hAnsi="inherit" w:cs="Helvetica"/>
            <w:color w:val="333333"/>
            <w:sz w:val="19"/>
            <w:szCs w:val="19"/>
          </w:rPr>
          <w:t>Dealing with Internal Threats</w:t>
        </w:r>
      </w:ins>
    </w:p>
    <w:p w:rsidR="00F6697B" w:rsidRPr="00F6697B" w:rsidRDefault="00F6697B" w:rsidP="00F6697B">
      <w:pPr>
        <w:spacing w:after="136" w:line="272" w:lineRule="atLeast"/>
        <w:rPr>
          <w:ins w:id="83" w:author="Unknown"/>
          <w:rFonts w:ascii="Helvetica" w:eastAsia="Times New Roman" w:hAnsi="Helvetica" w:cs="Helvetica"/>
          <w:color w:val="333333"/>
          <w:sz w:val="19"/>
          <w:szCs w:val="19"/>
        </w:rPr>
      </w:pPr>
      <w:ins w:id="84" w:author="Unknown">
        <w:r w:rsidRPr="00F6697B">
          <w:rPr>
            <w:rFonts w:ascii="Helvetica" w:eastAsia="Times New Roman" w:hAnsi="Helvetica" w:cs="Helvetica"/>
            <w:color w:val="333333"/>
            <w:sz w:val="19"/>
            <w:szCs w:val="19"/>
          </w:rPr>
          <w:t>Too often, security personnel are concerned about protecting a company's resources and assets from outside threats. Remember that it is much easier to attack your assets from within; plus, most threats and attacks (60 to 70 percent) are internal attacks. Therefore, a good firewall system not only protects you from external threats, but also allows you to minimize internal threats.</w:t>
        </w:r>
      </w:ins>
    </w:p>
    <w:p w:rsidR="00F6697B" w:rsidRPr="00F6697B" w:rsidRDefault="00F6697B" w:rsidP="00F6697B">
      <w:pPr>
        <w:spacing w:before="136" w:after="136" w:line="240" w:lineRule="auto"/>
        <w:outlineLvl w:val="3"/>
        <w:rPr>
          <w:ins w:id="85" w:author="Unknown"/>
          <w:rFonts w:ascii="inherit" w:eastAsia="Times New Roman" w:hAnsi="inherit" w:cs="Helvetica"/>
          <w:color w:val="333333"/>
          <w:sz w:val="25"/>
          <w:szCs w:val="25"/>
        </w:rPr>
      </w:pPr>
      <w:ins w:id="86" w:author="Unknown">
        <w:r w:rsidRPr="00F6697B">
          <w:rPr>
            <w:rFonts w:ascii="inherit" w:eastAsia="Times New Roman" w:hAnsi="inherit" w:cs="Helvetica"/>
            <w:color w:val="333333"/>
            <w:sz w:val="25"/>
            <w:szCs w:val="25"/>
          </w:rPr>
          <w:t>DMZ</w:t>
        </w:r>
      </w:ins>
    </w:p>
    <w:p w:rsidR="00F6697B" w:rsidRPr="00F6697B" w:rsidRDefault="00F6697B" w:rsidP="00F6697B">
      <w:pPr>
        <w:spacing w:after="136" w:line="272" w:lineRule="atLeast"/>
        <w:rPr>
          <w:ins w:id="87" w:author="Unknown"/>
          <w:rFonts w:ascii="Helvetica" w:eastAsia="Times New Roman" w:hAnsi="Helvetica" w:cs="Helvetica"/>
          <w:color w:val="333333"/>
          <w:sz w:val="19"/>
          <w:szCs w:val="19"/>
        </w:rPr>
      </w:pPr>
      <w:ins w:id="88" w:author="Unknown">
        <w:r w:rsidRPr="00F6697B">
          <w:rPr>
            <w:rFonts w:ascii="Helvetica" w:eastAsia="Times New Roman" w:hAnsi="Helvetica" w:cs="Helvetica"/>
            <w:color w:val="333333"/>
            <w:sz w:val="19"/>
            <w:szCs w:val="19"/>
          </w:rPr>
          <w:t>Most firewall systems use a demilitarized zone (DMZ) to protect resources and assets. A DMZ is a segment or segments that have a higher security level than that of external segments, but a lower security level than that of internal segments. DMZs are used to grant external users access to public and e-commerce resources such as web, DNS, and e-mail servers without exposing your internal network. A firewall is used to provide the security-level segmentation among the external, DMZ, and internal resources. Basically, the DMZ acts as a buffer between different areas in a network.</w:t>
        </w:r>
      </w:ins>
    </w:p>
    <w:p w:rsidR="00F6697B" w:rsidRPr="00F6697B" w:rsidRDefault="00F6697B" w:rsidP="00F6697B">
      <w:pPr>
        <w:spacing w:before="136" w:after="136" w:line="240" w:lineRule="auto"/>
        <w:outlineLvl w:val="4"/>
        <w:rPr>
          <w:ins w:id="89" w:author="Unknown"/>
          <w:rFonts w:ascii="inherit" w:eastAsia="Times New Roman" w:hAnsi="inherit" w:cs="Helvetica"/>
          <w:color w:val="333333"/>
          <w:sz w:val="19"/>
          <w:szCs w:val="19"/>
        </w:rPr>
      </w:pPr>
      <w:ins w:id="90" w:author="Unknown">
        <w:r w:rsidRPr="00F6697B">
          <w:rPr>
            <w:rFonts w:ascii="inherit" w:eastAsia="Times New Roman" w:hAnsi="inherit" w:cs="Helvetica"/>
            <w:color w:val="333333"/>
            <w:sz w:val="19"/>
            <w:szCs w:val="19"/>
          </w:rPr>
          <w:t>DMZ Rules and Traffic Flow</w:t>
        </w:r>
      </w:ins>
    </w:p>
    <w:p w:rsidR="00F6697B" w:rsidRPr="00F6697B" w:rsidRDefault="00F6697B" w:rsidP="00F6697B">
      <w:pPr>
        <w:spacing w:after="136" w:line="272" w:lineRule="atLeast"/>
        <w:rPr>
          <w:ins w:id="91" w:author="Unknown"/>
          <w:rFonts w:ascii="Helvetica" w:eastAsia="Times New Roman" w:hAnsi="Helvetica" w:cs="Helvetica"/>
          <w:color w:val="333333"/>
          <w:sz w:val="19"/>
          <w:szCs w:val="19"/>
        </w:rPr>
      </w:pPr>
      <w:ins w:id="92" w:author="Unknown">
        <w:r w:rsidRPr="00F6697B">
          <w:rPr>
            <w:rFonts w:ascii="Helvetica" w:eastAsia="Times New Roman" w:hAnsi="Helvetica" w:cs="Helvetica"/>
            <w:color w:val="333333"/>
            <w:sz w:val="19"/>
            <w:szCs w:val="19"/>
          </w:rPr>
          <w:t>To help enforce security more easily, each area in the firewall system is assigned a security level. This could be something as simple as low, medium, and high, or something more sophisticated, such as a number between 1 and 100, where 1 is the lowest security level and 100 is the highest. Typically, traffic from a more secure (higher) layer is permitted to a lower layer, but not vice versa.</w:t>
        </w:r>
      </w:ins>
    </w:p>
    <w:p w:rsidR="00F6697B" w:rsidRPr="00F6697B" w:rsidRDefault="00F6697B" w:rsidP="00F6697B">
      <w:pPr>
        <w:spacing w:after="136" w:line="272" w:lineRule="atLeast"/>
        <w:rPr>
          <w:ins w:id="93" w:author="Unknown"/>
          <w:rFonts w:ascii="Helvetica" w:eastAsia="Times New Roman" w:hAnsi="Helvetica" w:cs="Helvetica"/>
          <w:color w:val="333333"/>
          <w:sz w:val="19"/>
          <w:szCs w:val="19"/>
        </w:rPr>
      </w:pPr>
      <w:ins w:id="94" w:author="Unknown">
        <w:r w:rsidRPr="00F6697B">
          <w:rPr>
            <w:rFonts w:ascii="Helvetica" w:eastAsia="Times New Roman" w:hAnsi="Helvetica" w:cs="Helvetica"/>
            <w:color w:val="333333"/>
            <w:sz w:val="19"/>
            <w:szCs w:val="19"/>
          </w:rPr>
          <w:t>For traffic to go from a lower layer to a higher layer, it must be permitted explicitly: In other words, you must set up a filtering rule that allows this traffic to go from a lower level to a higher level. If two areas have the same security level, such as medium, the traffic between the two areas is either permitted or denied, based on the process that the product uses.</w:t>
        </w:r>
      </w:ins>
    </w:p>
    <w:p w:rsidR="00F6697B" w:rsidRPr="00F6697B" w:rsidRDefault="00F6697B" w:rsidP="00F6697B">
      <w:pPr>
        <w:spacing w:after="136" w:line="272" w:lineRule="atLeast"/>
        <w:rPr>
          <w:ins w:id="95" w:author="Unknown"/>
          <w:rFonts w:ascii="Helvetica" w:eastAsia="Times New Roman" w:hAnsi="Helvetica" w:cs="Helvetica"/>
          <w:color w:val="333333"/>
          <w:sz w:val="19"/>
          <w:szCs w:val="19"/>
        </w:rPr>
      </w:pPr>
      <w:ins w:id="96" w:author="Unknown">
        <w:r w:rsidRPr="00F6697B">
          <w:rPr>
            <w:rFonts w:ascii="Helvetica" w:eastAsia="Times New Roman" w:hAnsi="Helvetica" w:cs="Helvetica"/>
            <w:color w:val="333333"/>
            <w:sz w:val="19"/>
            <w:szCs w:val="19"/>
          </w:rPr>
          <w:t>CAUTION</w:t>
        </w:r>
      </w:ins>
    </w:p>
    <w:p w:rsidR="00F6697B" w:rsidRPr="00F6697B" w:rsidRDefault="00F6697B" w:rsidP="00F6697B">
      <w:pPr>
        <w:spacing w:after="136" w:line="272" w:lineRule="atLeast"/>
        <w:rPr>
          <w:ins w:id="97" w:author="Unknown"/>
          <w:rFonts w:ascii="Helvetica" w:eastAsia="Times New Roman" w:hAnsi="Helvetica" w:cs="Helvetica"/>
          <w:color w:val="333333"/>
          <w:sz w:val="19"/>
          <w:szCs w:val="19"/>
        </w:rPr>
      </w:pPr>
      <w:ins w:id="98" w:author="Unknown">
        <w:r w:rsidRPr="00F6697B">
          <w:rPr>
            <w:rFonts w:ascii="Helvetica" w:eastAsia="Times New Roman" w:hAnsi="Helvetica" w:cs="Helvetica"/>
            <w:color w:val="333333"/>
            <w:sz w:val="19"/>
            <w:szCs w:val="19"/>
          </w:rPr>
          <w:lastRenderedPageBreak/>
          <w:t>When allowing traffic to go from a lower security level to a higher one, you should be very specific about what traffic is allowed. For example, if you want Internet users to access a web server, specify both the destination IP address of the web server, such as 200.1.1.2, the protocol (TCP), and the destination port number (80), in the filtering rule. By being very specific, you are opening a hole in the firewall system for only traffic that is necessary; all other traffic (including other types of traffic to the web server) is blocked by the configuration of your security levels.</w:t>
        </w:r>
      </w:ins>
    </w:p>
    <w:p w:rsidR="00F6697B" w:rsidRPr="00F6697B" w:rsidRDefault="00F6697B" w:rsidP="00F6697B">
      <w:pPr>
        <w:spacing w:after="0" w:line="272" w:lineRule="atLeast"/>
        <w:rPr>
          <w:ins w:id="99" w:author="Unknown"/>
          <w:rFonts w:ascii="Helvetica" w:eastAsia="Times New Roman" w:hAnsi="Helvetica" w:cs="Helvetica"/>
          <w:color w:val="333333"/>
          <w:sz w:val="19"/>
          <w:szCs w:val="19"/>
        </w:rPr>
      </w:pPr>
      <w:ins w:id="100"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01" w:author="Unknown"/>
          <w:rFonts w:ascii="Helvetica" w:eastAsia="Times New Roman" w:hAnsi="Helvetica" w:cs="Helvetica"/>
          <w:color w:val="333333"/>
          <w:sz w:val="19"/>
          <w:szCs w:val="19"/>
        </w:rPr>
      </w:pPr>
      <w:ins w:id="102" w:author="Unknown">
        <w:r w:rsidRPr="00F6697B">
          <w:rPr>
            <w:rFonts w:ascii="Helvetica" w:eastAsia="Times New Roman" w:hAnsi="Helvetica" w:cs="Helvetica"/>
            <w:color w:val="333333"/>
            <w:sz w:val="19"/>
            <w:szCs w:val="19"/>
          </w:rPr>
          <w:t>It is important to point out that these rules sometimes are built into the firewall or must be configured manually on the firewall. In either situation, this gives you a lot of flexibility in assigning a level of threat to particular areas in your network and configuring your firewall system appropriately.</w:t>
        </w:r>
      </w:ins>
    </w:p>
    <w:p w:rsidR="00F6697B" w:rsidRPr="00F6697B" w:rsidRDefault="00F6697B" w:rsidP="00F6697B">
      <w:pPr>
        <w:spacing w:after="136" w:line="272" w:lineRule="atLeast"/>
        <w:rPr>
          <w:ins w:id="103" w:author="Unknown"/>
          <w:rFonts w:ascii="Helvetica" w:eastAsia="Times New Roman" w:hAnsi="Helvetica" w:cs="Helvetica"/>
          <w:color w:val="333333"/>
          <w:sz w:val="19"/>
          <w:szCs w:val="19"/>
        </w:rPr>
      </w:pPr>
      <w:ins w:id="104" w:author="Unknown">
        <w:r w:rsidRPr="00F6697B">
          <w:rPr>
            <w:rFonts w:ascii="Helvetica" w:eastAsia="Times New Roman" w:hAnsi="Helvetica" w:cs="Helvetica"/>
            <w:color w:val="333333"/>
            <w:sz w:val="19"/>
            <w:szCs w:val="19"/>
          </w:rPr>
          <w:t>NOTE</w:t>
        </w:r>
      </w:ins>
    </w:p>
    <w:p w:rsidR="00F6697B" w:rsidRPr="00F6697B" w:rsidRDefault="00F6697B" w:rsidP="00F6697B">
      <w:pPr>
        <w:spacing w:after="136" w:line="272" w:lineRule="atLeast"/>
        <w:rPr>
          <w:ins w:id="105" w:author="Unknown"/>
          <w:rFonts w:ascii="Helvetica" w:eastAsia="Times New Roman" w:hAnsi="Helvetica" w:cs="Helvetica"/>
          <w:color w:val="333333"/>
          <w:sz w:val="19"/>
          <w:szCs w:val="19"/>
        </w:rPr>
      </w:pPr>
      <w:ins w:id="106" w:author="Unknown">
        <w:r w:rsidRPr="00F6697B">
          <w:rPr>
            <w:rFonts w:ascii="Helvetica" w:eastAsia="Times New Roman" w:hAnsi="Helvetica" w:cs="Helvetica"/>
            <w:color w:val="333333"/>
            <w:sz w:val="19"/>
            <w:szCs w:val="19"/>
          </w:rPr>
          <w:t>The Cisco PIX firewall uses a numbering scheme approach to security levels, providing a very flexible system for separating areas by their level of threat. Higher-number areas freely can send traffic to lower-number areas, but not vice versa, and areas with the same level cannot send traffic to each other. On Cisco IOS routers, you must configure filtering rules manually to define levels of security.</w:t>
        </w:r>
      </w:ins>
    </w:p>
    <w:p w:rsidR="00F6697B" w:rsidRPr="00F6697B" w:rsidRDefault="00F6697B" w:rsidP="00F6697B">
      <w:pPr>
        <w:spacing w:after="0" w:line="272" w:lineRule="atLeast"/>
        <w:rPr>
          <w:ins w:id="107" w:author="Unknown"/>
          <w:rFonts w:ascii="Helvetica" w:eastAsia="Times New Roman" w:hAnsi="Helvetica" w:cs="Helvetica"/>
          <w:color w:val="333333"/>
          <w:sz w:val="19"/>
          <w:szCs w:val="19"/>
        </w:rPr>
      </w:pPr>
      <w:ins w:id="108"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09" w:author="Unknown"/>
          <w:rFonts w:ascii="Helvetica" w:eastAsia="Times New Roman" w:hAnsi="Helvetica" w:cs="Helvetica"/>
          <w:color w:val="333333"/>
          <w:sz w:val="19"/>
          <w:szCs w:val="19"/>
        </w:rPr>
      </w:pPr>
      <w:ins w:id="110" w:author="Unknown">
        <w:r w:rsidRPr="00F6697B">
          <w:rPr>
            <w:rFonts w:ascii="Helvetica" w:eastAsia="Times New Roman" w:hAnsi="Helvetica" w:cs="Helvetica"/>
            <w:color w:val="333333"/>
            <w:sz w:val="19"/>
            <w:szCs w:val="19"/>
          </w:rPr>
          <w:t>The network shown in Figure 2-23 illustrates how security levels work.</w:t>
        </w:r>
      </w:ins>
    </w:p>
    <w:p w:rsidR="00F6697B" w:rsidRPr="00F6697B" w:rsidRDefault="00F6697B" w:rsidP="00F6697B">
      <w:pPr>
        <w:spacing w:before="136" w:after="136" w:line="240" w:lineRule="auto"/>
        <w:jc w:val="center"/>
        <w:outlineLvl w:val="4"/>
        <w:rPr>
          <w:ins w:id="111" w:author="Unknown"/>
          <w:rFonts w:ascii="inherit" w:eastAsia="Times New Roman" w:hAnsi="inherit" w:cs="Helvetica"/>
          <w:color w:val="333333"/>
          <w:sz w:val="19"/>
          <w:szCs w:val="19"/>
        </w:rPr>
      </w:pPr>
      <w:ins w:id="112" w:author="Unknown">
        <w:r w:rsidRPr="00F6697B">
          <w:rPr>
            <w:rFonts w:ascii="inherit" w:eastAsia="Times New Roman" w:hAnsi="inherit" w:cs="Helvetica"/>
            <w:color w:val="333333"/>
            <w:sz w:val="19"/>
            <w:szCs w:val="19"/>
          </w:rPr>
          <w:t>Figure 2-23. Security Level Example</w:t>
        </w:r>
      </w:ins>
    </w:p>
    <w:p w:rsidR="00F6697B" w:rsidRPr="00F6697B" w:rsidRDefault="00F6697B" w:rsidP="00F6697B">
      <w:pPr>
        <w:spacing w:after="0" w:line="272" w:lineRule="atLeast"/>
        <w:jc w:val="center"/>
        <w:rPr>
          <w:ins w:id="113" w:author="Unknown"/>
          <w:rFonts w:ascii="Helvetica" w:eastAsia="Times New Roman" w:hAnsi="Helvetica" w:cs="Helvetica"/>
          <w:color w:val="333333"/>
          <w:sz w:val="19"/>
          <w:szCs w:val="19"/>
        </w:rPr>
      </w:pPr>
      <w:ins w:id="114"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115"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3036570"/>
            <wp:effectExtent l="19050" t="0" r="635" b="0"/>
            <wp:docPr id="3" name="Picture 3" descr="graphics/02fi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2fig23.gif"/>
                    <pic:cNvPicPr>
                      <a:picLocks noChangeAspect="1" noChangeArrowheads="1"/>
                    </pic:cNvPicPr>
                  </pic:nvPicPr>
                  <pic:blipFill>
                    <a:blip r:embed="rId10"/>
                    <a:srcRect/>
                    <a:stretch>
                      <a:fillRect/>
                    </a:stretch>
                  </pic:blipFill>
                  <pic:spPr bwMode="auto">
                    <a:xfrm>
                      <a:off x="0" y="0"/>
                      <a:ext cx="4761865" cy="3036570"/>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116" w:author="Unknown"/>
          <w:rFonts w:ascii="Helvetica" w:eastAsia="Times New Roman" w:hAnsi="Helvetica" w:cs="Helvetica"/>
          <w:color w:val="333333"/>
          <w:sz w:val="19"/>
          <w:szCs w:val="19"/>
        </w:rPr>
      </w:pPr>
      <w:ins w:id="117"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18" w:author="Unknown"/>
          <w:rFonts w:ascii="Helvetica" w:eastAsia="Times New Roman" w:hAnsi="Helvetica" w:cs="Helvetica"/>
          <w:color w:val="333333"/>
          <w:sz w:val="19"/>
          <w:szCs w:val="19"/>
        </w:rPr>
      </w:pPr>
      <w:ins w:id="119" w:author="Unknown">
        <w:r w:rsidRPr="00F6697B">
          <w:rPr>
            <w:rFonts w:ascii="Helvetica" w:eastAsia="Times New Roman" w:hAnsi="Helvetica" w:cs="Helvetica"/>
            <w:color w:val="333333"/>
            <w:sz w:val="19"/>
            <w:szCs w:val="19"/>
          </w:rPr>
          <w:t>In this example, a firewall is used to separate different areas of a network. The firewall has the following four interfaces:</w:t>
        </w:r>
      </w:ins>
    </w:p>
    <w:p w:rsidR="00F6697B" w:rsidRPr="00F6697B" w:rsidRDefault="00F6697B" w:rsidP="00F6697B">
      <w:pPr>
        <w:numPr>
          <w:ilvl w:val="0"/>
          <w:numId w:val="5"/>
        </w:numPr>
        <w:spacing w:after="136" w:line="272" w:lineRule="atLeast"/>
        <w:ind w:left="516"/>
        <w:rPr>
          <w:ins w:id="120" w:author="Unknown"/>
          <w:rFonts w:ascii="Helvetica" w:eastAsia="Times New Roman" w:hAnsi="Helvetica" w:cs="Helvetica"/>
          <w:color w:val="333333"/>
          <w:sz w:val="19"/>
          <w:szCs w:val="19"/>
        </w:rPr>
      </w:pPr>
      <w:ins w:id="121" w:author="Unknown">
        <w:r w:rsidRPr="00F6697B">
          <w:rPr>
            <w:rFonts w:ascii="Helvetica" w:eastAsia="Times New Roman" w:hAnsi="Helvetica" w:cs="Helvetica"/>
            <w:color w:val="333333"/>
            <w:sz w:val="19"/>
            <w:szCs w:val="19"/>
          </w:rPr>
          <w:t>A connection to the Internet, assigned a low security level</w:t>
        </w:r>
      </w:ins>
    </w:p>
    <w:p w:rsidR="00F6697B" w:rsidRPr="00F6697B" w:rsidRDefault="00F6697B" w:rsidP="00F6697B">
      <w:pPr>
        <w:numPr>
          <w:ilvl w:val="0"/>
          <w:numId w:val="5"/>
        </w:numPr>
        <w:spacing w:after="136" w:line="272" w:lineRule="atLeast"/>
        <w:ind w:left="516"/>
        <w:rPr>
          <w:ins w:id="122" w:author="Unknown"/>
          <w:rFonts w:ascii="Helvetica" w:eastAsia="Times New Roman" w:hAnsi="Helvetica" w:cs="Helvetica"/>
          <w:color w:val="333333"/>
          <w:sz w:val="19"/>
          <w:szCs w:val="19"/>
        </w:rPr>
      </w:pPr>
      <w:ins w:id="123" w:author="Unknown">
        <w:r w:rsidRPr="00F6697B">
          <w:rPr>
            <w:rFonts w:ascii="Helvetica" w:eastAsia="Times New Roman" w:hAnsi="Helvetica" w:cs="Helvetica"/>
            <w:color w:val="333333"/>
            <w:sz w:val="19"/>
            <w:szCs w:val="19"/>
          </w:rPr>
          <w:lastRenderedPageBreak/>
          <w:t>A connection to the DMZ, where public servers are located, assigned a medium security level</w:t>
        </w:r>
      </w:ins>
    </w:p>
    <w:p w:rsidR="00F6697B" w:rsidRPr="00F6697B" w:rsidRDefault="00F6697B" w:rsidP="00F6697B">
      <w:pPr>
        <w:numPr>
          <w:ilvl w:val="0"/>
          <w:numId w:val="5"/>
        </w:numPr>
        <w:spacing w:after="136" w:line="272" w:lineRule="atLeast"/>
        <w:ind w:left="516"/>
        <w:rPr>
          <w:ins w:id="124" w:author="Unknown"/>
          <w:rFonts w:ascii="Helvetica" w:eastAsia="Times New Roman" w:hAnsi="Helvetica" w:cs="Helvetica"/>
          <w:color w:val="333333"/>
          <w:sz w:val="19"/>
          <w:szCs w:val="19"/>
        </w:rPr>
      </w:pPr>
      <w:ins w:id="125" w:author="Unknown">
        <w:r w:rsidRPr="00F6697B">
          <w:rPr>
            <w:rFonts w:ascii="Helvetica" w:eastAsia="Times New Roman" w:hAnsi="Helvetica" w:cs="Helvetica"/>
            <w:color w:val="333333"/>
            <w:sz w:val="19"/>
            <w:szCs w:val="19"/>
          </w:rPr>
          <w:t>A connection to a remote company that is working on a project for them, assigned a low security level</w:t>
        </w:r>
      </w:ins>
    </w:p>
    <w:p w:rsidR="00F6697B" w:rsidRPr="00F6697B" w:rsidRDefault="00F6697B" w:rsidP="00F6697B">
      <w:pPr>
        <w:numPr>
          <w:ilvl w:val="0"/>
          <w:numId w:val="5"/>
        </w:numPr>
        <w:spacing w:after="136" w:line="272" w:lineRule="atLeast"/>
        <w:ind w:left="516"/>
        <w:rPr>
          <w:ins w:id="126" w:author="Unknown"/>
          <w:rFonts w:ascii="Helvetica" w:eastAsia="Times New Roman" w:hAnsi="Helvetica" w:cs="Helvetica"/>
          <w:color w:val="333333"/>
          <w:sz w:val="19"/>
          <w:szCs w:val="19"/>
        </w:rPr>
      </w:pPr>
      <w:ins w:id="127" w:author="Unknown">
        <w:r w:rsidRPr="00F6697B">
          <w:rPr>
            <w:rFonts w:ascii="Helvetica" w:eastAsia="Times New Roman" w:hAnsi="Helvetica" w:cs="Helvetica"/>
            <w:color w:val="333333"/>
            <w:sz w:val="19"/>
            <w:szCs w:val="19"/>
          </w:rPr>
          <w:t>A connection to the internal network, assigned a high security level</w:t>
        </w:r>
      </w:ins>
    </w:p>
    <w:p w:rsidR="00F6697B" w:rsidRPr="00F6697B" w:rsidRDefault="00F6697B" w:rsidP="00F6697B">
      <w:pPr>
        <w:spacing w:after="136" w:line="272" w:lineRule="atLeast"/>
        <w:rPr>
          <w:ins w:id="128" w:author="Unknown"/>
          <w:rFonts w:ascii="Helvetica" w:eastAsia="Times New Roman" w:hAnsi="Helvetica" w:cs="Helvetica"/>
          <w:color w:val="333333"/>
          <w:sz w:val="19"/>
          <w:szCs w:val="19"/>
        </w:rPr>
      </w:pPr>
      <w:ins w:id="129" w:author="Unknown">
        <w:r w:rsidRPr="00F6697B">
          <w:rPr>
            <w:rFonts w:ascii="Helvetica" w:eastAsia="Times New Roman" w:hAnsi="Helvetica" w:cs="Helvetica"/>
            <w:color w:val="333333"/>
            <w:sz w:val="19"/>
            <w:szCs w:val="19"/>
          </w:rPr>
          <w:t>This company has assigned the following rules:</w:t>
        </w:r>
      </w:ins>
    </w:p>
    <w:p w:rsidR="00F6697B" w:rsidRPr="00F6697B" w:rsidRDefault="00F6697B" w:rsidP="00F6697B">
      <w:pPr>
        <w:numPr>
          <w:ilvl w:val="0"/>
          <w:numId w:val="6"/>
        </w:numPr>
        <w:spacing w:after="136" w:line="272" w:lineRule="atLeast"/>
        <w:ind w:left="516"/>
        <w:rPr>
          <w:ins w:id="130" w:author="Unknown"/>
          <w:rFonts w:ascii="Helvetica" w:eastAsia="Times New Roman" w:hAnsi="Helvetica" w:cs="Helvetica"/>
          <w:color w:val="333333"/>
          <w:sz w:val="19"/>
          <w:szCs w:val="19"/>
        </w:rPr>
      </w:pPr>
      <w:ins w:id="131" w:author="Unknown">
        <w:r w:rsidRPr="00F6697B">
          <w:rPr>
            <w:rFonts w:ascii="Helvetica" w:eastAsia="Times New Roman" w:hAnsi="Helvetica" w:cs="Helvetica"/>
            <w:color w:val="333333"/>
            <w:sz w:val="19"/>
            <w:szCs w:val="19"/>
          </w:rPr>
          <w:t>High- to low-level access: permit</w:t>
        </w:r>
      </w:ins>
    </w:p>
    <w:p w:rsidR="00F6697B" w:rsidRPr="00F6697B" w:rsidRDefault="00F6697B" w:rsidP="00F6697B">
      <w:pPr>
        <w:numPr>
          <w:ilvl w:val="0"/>
          <w:numId w:val="6"/>
        </w:numPr>
        <w:spacing w:after="136" w:line="272" w:lineRule="atLeast"/>
        <w:ind w:left="516"/>
        <w:rPr>
          <w:ins w:id="132" w:author="Unknown"/>
          <w:rFonts w:ascii="Helvetica" w:eastAsia="Times New Roman" w:hAnsi="Helvetica" w:cs="Helvetica"/>
          <w:color w:val="333333"/>
          <w:sz w:val="19"/>
          <w:szCs w:val="19"/>
        </w:rPr>
      </w:pPr>
      <w:ins w:id="133" w:author="Unknown">
        <w:r w:rsidRPr="00F6697B">
          <w:rPr>
            <w:rFonts w:ascii="Helvetica" w:eastAsia="Times New Roman" w:hAnsi="Helvetica" w:cs="Helvetica"/>
            <w:color w:val="333333"/>
            <w:sz w:val="19"/>
            <w:szCs w:val="19"/>
          </w:rPr>
          <w:t>Low- to high-level access: deny</w:t>
        </w:r>
      </w:ins>
    </w:p>
    <w:p w:rsidR="00F6697B" w:rsidRPr="00F6697B" w:rsidRDefault="00F6697B" w:rsidP="00F6697B">
      <w:pPr>
        <w:numPr>
          <w:ilvl w:val="0"/>
          <w:numId w:val="6"/>
        </w:numPr>
        <w:spacing w:after="136" w:line="272" w:lineRule="atLeast"/>
        <w:ind w:left="516"/>
        <w:rPr>
          <w:ins w:id="134" w:author="Unknown"/>
          <w:rFonts w:ascii="Helvetica" w:eastAsia="Times New Roman" w:hAnsi="Helvetica" w:cs="Helvetica"/>
          <w:color w:val="333333"/>
          <w:sz w:val="19"/>
          <w:szCs w:val="19"/>
        </w:rPr>
      </w:pPr>
      <w:ins w:id="135" w:author="Unknown">
        <w:r w:rsidRPr="00F6697B">
          <w:rPr>
            <w:rFonts w:ascii="Helvetica" w:eastAsia="Times New Roman" w:hAnsi="Helvetica" w:cs="Helvetica"/>
            <w:color w:val="333333"/>
            <w:sz w:val="19"/>
            <w:szCs w:val="19"/>
          </w:rPr>
          <w:t>Same-level access: deny</w:t>
        </w:r>
      </w:ins>
    </w:p>
    <w:p w:rsidR="00F6697B" w:rsidRPr="00F6697B" w:rsidRDefault="00F6697B" w:rsidP="00F6697B">
      <w:pPr>
        <w:spacing w:after="136" w:line="272" w:lineRule="atLeast"/>
        <w:rPr>
          <w:ins w:id="136" w:author="Unknown"/>
          <w:rFonts w:ascii="Helvetica" w:eastAsia="Times New Roman" w:hAnsi="Helvetica" w:cs="Helvetica"/>
          <w:color w:val="333333"/>
          <w:sz w:val="19"/>
          <w:szCs w:val="19"/>
        </w:rPr>
      </w:pPr>
      <w:ins w:id="137" w:author="Unknown">
        <w:r w:rsidRPr="00F6697B">
          <w:rPr>
            <w:rFonts w:ascii="Helvetica" w:eastAsia="Times New Roman" w:hAnsi="Helvetica" w:cs="Helvetica"/>
            <w:color w:val="333333"/>
            <w:sz w:val="19"/>
            <w:szCs w:val="19"/>
          </w:rPr>
          <w:t>Given these rules, the following traffic is allowed automatically to travel through the firewall:</w:t>
        </w:r>
      </w:ins>
    </w:p>
    <w:p w:rsidR="00F6697B" w:rsidRPr="00F6697B" w:rsidRDefault="00F6697B" w:rsidP="00F6697B">
      <w:pPr>
        <w:numPr>
          <w:ilvl w:val="0"/>
          <w:numId w:val="7"/>
        </w:numPr>
        <w:spacing w:after="136" w:line="272" w:lineRule="atLeast"/>
        <w:ind w:left="516"/>
        <w:rPr>
          <w:ins w:id="138" w:author="Unknown"/>
          <w:rFonts w:ascii="Helvetica" w:eastAsia="Times New Roman" w:hAnsi="Helvetica" w:cs="Helvetica"/>
          <w:color w:val="333333"/>
          <w:sz w:val="19"/>
          <w:szCs w:val="19"/>
        </w:rPr>
      </w:pPr>
      <w:ins w:id="139" w:author="Unknown">
        <w:r w:rsidRPr="00F6697B">
          <w:rPr>
            <w:rFonts w:ascii="Helvetica" w:eastAsia="Times New Roman" w:hAnsi="Helvetica" w:cs="Helvetica"/>
            <w:color w:val="333333"/>
            <w:sz w:val="19"/>
            <w:szCs w:val="19"/>
          </w:rPr>
          <w:t>Internal devices to the DMZ, the remote company, and the Internet</w:t>
        </w:r>
      </w:ins>
    </w:p>
    <w:p w:rsidR="00F6697B" w:rsidRPr="00F6697B" w:rsidRDefault="00F6697B" w:rsidP="00F6697B">
      <w:pPr>
        <w:numPr>
          <w:ilvl w:val="0"/>
          <w:numId w:val="7"/>
        </w:numPr>
        <w:spacing w:after="136" w:line="272" w:lineRule="atLeast"/>
        <w:ind w:left="516"/>
        <w:rPr>
          <w:ins w:id="140" w:author="Unknown"/>
          <w:rFonts w:ascii="Helvetica" w:eastAsia="Times New Roman" w:hAnsi="Helvetica" w:cs="Helvetica"/>
          <w:color w:val="333333"/>
          <w:sz w:val="19"/>
          <w:szCs w:val="19"/>
        </w:rPr>
      </w:pPr>
      <w:ins w:id="141" w:author="Unknown">
        <w:r w:rsidRPr="00F6697B">
          <w:rPr>
            <w:rFonts w:ascii="Helvetica" w:eastAsia="Times New Roman" w:hAnsi="Helvetica" w:cs="Helvetica"/>
            <w:color w:val="333333"/>
            <w:sz w:val="19"/>
            <w:szCs w:val="19"/>
          </w:rPr>
          <w:t>DMZ devices to the remote company and the Internet</w:t>
        </w:r>
      </w:ins>
    </w:p>
    <w:p w:rsidR="00F6697B" w:rsidRPr="00F6697B" w:rsidRDefault="00F6697B" w:rsidP="00F6697B">
      <w:pPr>
        <w:spacing w:after="136" w:line="272" w:lineRule="atLeast"/>
        <w:rPr>
          <w:ins w:id="142" w:author="Unknown"/>
          <w:rFonts w:ascii="Helvetica" w:eastAsia="Times New Roman" w:hAnsi="Helvetica" w:cs="Helvetica"/>
          <w:color w:val="333333"/>
          <w:sz w:val="19"/>
          <w:szCs w:val="19"/>
        </w:rPr>
      </w:pPr>
      <w:ins w:id="143" w:author="Unknown">
        <w:r w:rsidRPr="00F6697B">
          <w:rPr>
            <w:rFonts w:ascii="Helvetica" w:eastAsia="Times New Roman" w:hAnsi="Helvetica" w:cs="Helvetica"/>
            <w:color w:val="333333"/>
            <w:sz w:val="19"/>
            <w:szCs w:val="19"/>
          </w:rPr>
          <w:t>Any other type of traffic flow is restricted. One advantage of this design is that, because the remote company and the Internet are assigned the same level, traffic from the Internet cannot reach the remote company (which provides protection), and the remote company cannot use your Internet access for free (which saves you money).</w:t>
        </w:r>
      </w:ins>
    </w:p>
    <w:p w:rsidR="00F6697B" w:rsidRPr="00F6697B" w:rsidRDefault="00F6697B" w:rsidP="00F6697B">
      <w:pPr>
        <w:spacing w:after="136" w:line="272" w:lineRule="atLeast"/>
        <w:rPr>
          <w:ins w:id="144" w:author="Unknown"/>
          <w:rFonts w:ascii="Helvetica" w:eastAsia="Times New Roman" w:hAnsi="Helvetica" w:cs="Helvetica"/>
          <w:color w:val="333333"/>
          <w:sz w:val="19"/>
          <w:szCs w:val="19"/>
        </w:rPr>
      </w:pPr>
      <w:ins w:id="145" w:author="Unknown">
        <w:r w:rsidRPr="00F6697B">
          <w:rPr>
            <w:rFonts w:ascii="Helvetica" w:eastAsia="Times New Roman" w:hAnsi="Helvetica" w:cs="Helvetica"/>
            <w:color w:val="333333"/>
            <w:sz w:val="19"/>
            <w:szCs w:val="19"/>
          </w:rPr>
          <w:t>Another advantage of security levels is that they create a layered approach to security. For example, for either hackers on the Internet or the remote company to access internal resources in Figure 2-23, they probably first must hack into your DMZ and then use this as a stepping stone to hack into your internal network. Using this layered approach, you make the hacker's job much more difficult and your network much more secure.</w:t>
        </w:r>
      </w:ins>
    </w:p>
    <w:p w:rsidR="00F6697B" w:rsidRPr="00F6697B" w:rsidRDefault="00F6697B" w:rsidP="00F6697B">
      <w:pPr>
        <w:spacing w:before="136" w:after="136" w:line="240" w:lineRule="auto"/>
        <w:outlineLvl w:val="4"/>
        <w:rPr>
          <w:ins w:id="146" w:author="Unknown"/>
          <w:rFonts w:ascii="inherit" w:eastAsia="Times New Roman" w:hAnsi="inherit" w:cs="Helvetica"/>
          <w:color w:val="333333"/>
          <w:sz w:val="19"/>
          <w:szCs w:val="19"/>
        </w:rPr>
      </w:pPr>
      <w:ins w:id="147" w:author="Unknown">
        <w:r w:rsidRPr="00F6697B">
          <w:rPr>
            <w:rFonts w:ascii="inherit" w:eastAsia="Times New Roman" w:hAnsi="inherit" w:cs="Helvetica"/>
            <w:color w:val="333333"/>
            <w:sz w:val="19"/>
            <w:szCs w:val="19"/>
          </w:rPr>
          <w:t>DMZ Types</w:t>
        </w:r>
      </w:ins>
    </w:p>
    <w:p w:rsidR="00F6697B" w:rsidRPr="00F6697B" w:rsidRDefault="00F6697B" w:rsidP="00F6697B">
      <w:pPr>
        <w:spacing w:after="136" w:line="272" w:lineRule="atLeast"/>
        <w:rPr>
          <w:ins w:id="148" w:author="Unknown"/>
          <w:rFonts w:ascii="Helvetica" w:eastAsia="Times New Roman" w:hAnsi="Helvetica" w:cs="Helvetica"/>
          <w:color w:val="333333"/>
          <w:sz w:val="19"/>
          <w:szCs w:val="19"/>
        </w:rPr>
      </w:pPr>
      <w:ins w:id="149" w:author="Unknown">
        <w:r w:rsidRPr="00F6697B">
          <w:rPr>
            <w:rFonts w:ascii="Helvetica" w:eastAsia="Times New Roman" w:hAnsi="Helvetica" w:cs="Helvetica"/>
            <w:color w:val="333333"/>
            <w:sz w:val="19"/>
            <w:szCs w:val="19"/>
          </w:rPr>
          <w:t>DMZs come in many types of designs. You can have a single DMZ, multiple DMZs, DMZs that separate the public network from your internal network, and DMZs that separate traffic between internal networks. The following sections show some of these implementations.</w:t>
        </w:r>
      </w:ins>
    </w:p>
    <w:p w:rsidR="00F6697B" w:rsidRPr="00F6697B" w:rsidRDefault="00F6697B" w:rsidP="00F6697B">
      <w:pPr>
        <w:spacing w:before="136" w:after="136" w:line="240" w:lineRule="auto"/>
        <w:outlineLvl w:val="4"/>
        <w:rPr>
          <w:ins w:id="150" w:author="Unknown"/>
          <w:rFonts w:ascii="inherit" w:eastAsia="Times New Roman" w:hAnsi="inherit" w:cs="Helvetica"/>
          <w:color w:val="333333"/>
          <w:sz w:val="19"/>
          <w:szCs w:val="19"/>
        </w:rPr>
      </w:pPr>
      <w:ins w:id="151" w:author="Unknown">
        <w:r w:rsidRPr="00F6697B">
          <w:rPr>
            <w:rFonts w:ascii="inherit" w:eastAsia="Times New Roman" w:hAnsi="inherit" w:cs="Helvetica"/>
            <w:color w:val="333333"/>
            <w:sz w:val="19"/>
            <w:szCs w:val="19"/>
          </w:rPr>
          <w:t>Single DMZ</w:t>
        </w:r>
      </w:ins>
    </w:p>
    <w:p w:rsidR="00F6697B" w:rsidRPr="00F6697B" w:rsidRDefault="00F6697B" w:rsidP="00F6697B">
      <w:pPr>
        <w:spacing w:after="136" w:line="272" w:lineRule="atLeast"/>
        <w:rPr>
          <w:ins w:id="152" w:author="Unknown"/>
          <w:rFonts w:ascii="Helvetica" w:eastAsia="Times New Roman" w:hAnsi="Helvetica" w:cs="Helvetica"/>
          <w:color w:val="333333"/>
          <w:sz w:val="19"/>
          <w:szCs w:val="19"/>
        </w:rPr>
      </w:pPr>
      <w:ins w:id="153" w:author="Unknown">
        <w:r w:rsidRPr="00F6697B">
          <w:rPr>
            <w:rFonts w:ascii="Helvetica" w:eastAsia="Times New Roman" w:hAnsi="Helvetica" w:cs="Helvetica"/>
            <w:color w:val="333333"/>
            <w:sz w:val="19"/>
            <w:szCs w:val="19"/>
          </w:rPr>
          <w:t>Single DMZs come in two types:</w:t>
        </w:r>
      </w:ins>
    </w:p>
    <w:p w:rsidR="00F6697B" w:rsidRPr="00F6697B" w:rsidRDefault="00F6697B" w:rsidP="00F6697B">
      <w:pPr>
        <w:numPr>
          <w:ilvl w:val="0"/>
          <w:numId w:val="8"/>
        </w:numPr>
        <w:spacing w:after="136" w:line="272" w:lineRule="atLeast"/>
        <w:ind w:left="516"/>
        <w:rPr>
          <w:ins w:id="154" w:author="Unknown"/>
          <w:rFonts w:ascii="Helvetica" w:eastAsia="Times New Roman" w:hAnsi="Helvetica" w:cs="Helvetica"/>
          <w:color w:val="333333"/>
          <w:sz w:val="19"/>
          <w:szCs w:val="19"/>
        </w:rPr>
      </w:pPr>
      <w:ins w:id="155" w:author="Unknown">
        <w:r w:rsidRPr="00F6697B">
          <w:rPr>
            <w:rFonts w:ascii="Helvetica" w:eastAsia="Times New Roman" w:hAnsi="Helvetica" w:cs="Helvetica"/>
            <w:color w:val="333333"/>
            <w:sz w:val="19"/>
            <w:szCs w:val="19"/>
          </w:rPr>
          <w:t>Single segment</w:t>
        </w:r>
      </w:ins>
    </w:p>
    <w:p w:rsidR="00F6697B" w:rsidRPr="00F6697B" w:rsidRDefault="00F6697B" w:rsidP="00F6697B">
      <w:pPr>
        <w:numPr>
          <w:ilvl w:val="0"/>
          <w:numId w:val="8"/>
        </w:numPr>
        <w:spacing w:after="136" w:line="272" w:lineRule="atLeast"/>
        <w:ind w:left="516"/>
        <w:rPr>
          <w:ins w:id="156" w:author="Unknown"/>
          <w:rFonts w:ascii="Helvetica" w:eastAsia="Times New Roman" w:hAnsi="Helvetica" w:cs="Helvetica"/>
          <w:color w:val="333333"/>
          <w:sz w:val="19"/>
          <w:szCs w:val="19"/>
        </w:rPr>
      </w:pPr>
      <w:ins w:id="157" w:author="Unknown">
        <w:r w:rsidRPr="00F6697B">
          <w:rPr>
            <w:rFonts w:ascii="Helvetica" w:eastAsia="Times New Roman" w:hAnsi="Helvetica" w:cs="Helvetica"/>
            <w:color w:val="333333"/>
            <w:sz w:val="19"/>
            <w:szCs w:val="19"/>
          </w:rPr>
          <w:t>Service-leg segment</w:t>
        </w:r>
      </w:ins>
    </w:p>
    <w:p w:rsidR="00F6697B" w:rsidRPr="00F6697B" w:rsidRDefault="00F6697B" w:rsidP="00F6697B">
      <w:pPr>
        <w:spacing w:after="136" w:line="272" w:lineRule="atLeast"/>
        <w:rPr>
          <w:ins w:id="158" w:author="Unknown"/>
          <w:rFonts w:ascii="Helvetica" w:eastAsia="Times New Roman" w:hAnsi="Helvetica" w:cs="Helvetica"/>
          <w:color w:val="333333"/>
          <w:sz w:val="19"/>
          <w:szCs w:val="19"/>
        </w:rPr>
      </w:pPr>
      <w:ins w:id="159" w:author="Unknown">
        <w:r w:rsidRPr="00F6697B">
          <w:rPr>
            <w:rFonts w:ascii="Helvetica" w:eastAsia="Times New Roman" w:hAnsi="Helvetica" w:cs="Helvetica"/>
            <w:color w:val="333333"/>
            <w:sz w:val="19"/>
            <w:szCs w:val="19"/>
          </w:rPr>
          <w:t>Figure 2-24 shows an example of a single DMZ with a single segment. In this example, there are two firewalls: a perimeter firewall and a main firewall, with the DMZ segment between the two. One disadvantage of this design is that two firewalls are needed: one to protect the DMZ from the Internet and one to protect the internal network from the DMZ and the Internet.</w:t>
        </w:r>
      </w:ins>
    </w:p>
    <w:p w:rsidR="00F6697B" w:rsidRPr="00F6697B" w:rsidRDefault="00F6697B" w:rsidP="00F6697B">
      <w:pPr>
        <w:spacing w:before="136" w:after="136" w:line="240" w:lineRule="auto"/>
        <w:jc w:val="center"/>
        <w:outlineLvl w:val="4"/>
        <w:rPr>
          <w:ins w:id="160" w:author="Unknown"/>
          <w:rFonts w:ascii="inherit" w:eastAsia="Times New Roman" w:hAnsi="inherit" w:cs="Helvetica"/>
          <w:color w:val="333333"/>
          <w:sz w:val="19"/>
          <w:szCs w:val="19"/>
        </w:rPr>
      </w:pPr>
      <w:ins w:id="161" w:author="Unknown">
        <w:r w:rsidRPr="00F6697B">
          <w:rPr>
            <w:rFonts w:ascii="inherit" w:eastAsia="Times New Roman" w:hAnsi="inherit" w:cs="Helvetica"/>
            <w:color w:val="333333"/>
            <w:sz w:val="19"/>
            <w:szCs w:val="19"/>
          </w:rPr>
          <w:t>Figure 2-24. Single DMZ with a Single Segment</w:t>
        </w:r>
      </w:ins>
    </w:p>
    <w:p w:rsidR="00F6697B" w:rsidRPr="00F6697B" w:rsidRDefault="00F6697B" w:rsidP="00F6697B">
      <w:pPr>
        <w:spacing w:after="0" w:line="272" w:lineRule="atLeast"/>
        <w:jc w:val="center"/>
        <w:rPr>
          <w:ins w:id="162" w:author="Unknown"/>
          <w:rFonts w:ascii="Helvetica" w:eastAsia="Times New Roman" w:hAnsi="Helvetica" w:cs="Helvetica"/>
          <w:color w:val="333333"/>
          <w:sz w:val="19"/>
          <w:szCs w:val="19"/>
        </w:rPr>
      </w:pPr>
      <w:ins w:id="163"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164"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lastRenderedPageBreak/>
        <w:drawing>
          <wp:inline distT="0" distB="0" distL="0" distR="0">
            <wp:extent cx="4761865" cy="2562225"/>
            <wp:effectExtent l="19050" t="0" r="635" b="0"/>
            <wp:docPr id="4" name="Picture 4" descr="graphics/02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02fig24.gif"/>
                    <pic:cNvPicPr>
                      <a:picLocks noChangeAspect="1" noChangeArrowheads="1"/>
                    </pic:cNvPicPr>
                  </pic:nvPicPr>
                  <pic:blipFill>
                    <a:blip r:embed="rId11"/>
                    <a:srcRect/>
                    <a:stretch>
                      <a:fillRect/>
                    </a:stretch>
                  </pic:blipFill>
                  <pic:spPr bwMode="auto">
                    <a:xfrm>
                      <a:off x="0" y="0"/>
                      <a:ext cx="4761865" cy="256222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165" w:author="Unknown"/>
          <w:rFonts w:ascii="Helvetica" w:eastAsia="Times New Roman" w:hAnsi="Helvetica" w:cs="Helvetica"/>
          <w:color w:val="333333"/>
          <w:sz w:val="19"/>
          <w:szCs w:val="19"/>
        </w:rPr>
      </w:pPr>
      <w:ins w:id="166"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67" w:author="Unknown"/>
          <w:rFonts w:ascii="Helvetica" w:eastAsia="Times New Roman" w:hAnsi="Helvetica" w:cs="Helvetica"/>
          <w:color w:val="333333"/>
          <w:sz w:val="19"/>
          <w:szCs w:val="19"/>
        </w:rPr>
      </w:pPr>
      <w:ins w:id="168" w:author="Unknown">
        <w:r w:rsidRPr="00F6697B">
          <w:rPr>
            <w:rFonts w:ascii="Helvetica" w:eastAsia="Times New Roman" w:hAnsi="Helvetica" w:cs="Helvetica"/>
            <w:color w:val="333333"/>
            <w:sz w:val="19"/>
            <w:szCs w:val="19"/>
          </w:rPr>
          <w:t>Most firewall designs use a service-leg DMZ, which is shown in Figure 2-25. In this example, a router is used to connect to the Internet. The design in Figure 2-25 has two advantages over the single-segment DMZ shown in Figure 2-24:</w:t>
        </w:r>
      </w:ins>
    </w:p>
    <w:p w:rsidR="00F6697B" w:rsidRPr="00F6697B" w:rsidRDefault="00F6697B" w:rsidP="00F6697B">
      <w:pPr>
        <w:numPr>
          <w:ilvl w:val="0"/>
          <w:numId w:val="9"/>
        </w:numPr>
        <w:spacing w:after="136" w:line="272" w:lineRule="atLeast"/>
        <w:ind w:left="516"/>
        <w:rPr>
          <w:ins w:id="169" w:author="Unknown"/>
          <w:rFonts w:ascii="Helvetica" w:eastAsia="Times New Roman" w:hAnsi="Helvetica" w:cs="Helvetica"/>
          <w:color w:val="333333"/>
          <w:sz w:val="19"/>
          <w:szCs w:val="19"/>
        </w:rPr>
      </w:pPr>
      <w:ins w:id="170" w:author="Unknown">
        <w:r w:rsidRPr="00F6697B">
          <w:rPr>
            <w:rFonts w:ascii="Helvetica" w:eastAsia="Times New Roman" w:hAnsi="Helvetica" w:cs="Helvetica"/>
            <w:color w:val="333333"/>
            <w:sz w:val="19"/>
            <w:szCs w:val="19"/>
          </w:rPr>
          <w:t>The firewall sometimes can be connected directly to the Internet, removing the extra cost of the perimeter router.</w:t>
        </w:r>
      </w:ins>
    </w:p>
    <w:p w:rsidR="00F6697B" w:rsidRPr="00F6697B" w:rsidRDefault="00F6697B" w:rsidP="00F6697B">
      <w:pPr>
        <w:numPr>
          <w:ilvl w:val="0"/>
          <w:numId w:val="9"/>
        </w:numPr>
        <w:spacing w:after="136" w:line="272" w:lineRule="atLeast"/>
        <w:ind w:left="516"/>
        <w:rPr>
          <w:ins w:id="171" w:author="Unknown"/>
          <w:rFonts w:ascii="Helvetica" w:eastAsia="Times New Roman" w:hAnsi="Helvetica" w:cs="Helvetica"/>
          <w:color w:val="333333"/>
          <w:sz w:val="19"/>
          <w:szCs w:val="19"/>
        </w:rPr>
      </w:pPr>
      <w:ins w:id="172" w:author="Unknown">
        <w:r w:rsidRPr="00F6697B">
          <w:rPr>
            <w:rFonts w:ascii="Helvetica" w:eastAsia="Times New Roman" w:hAnsi="Helvetica" w:cs="Helvetica"/>
            <w:color w:val="333333"/>
            <w:sz w:val="19"/>
            <w:szCs w:val="19"/>
          </w:rPr>
          <w:t>All security-level polices can be defined on one device (in a single-segment DMZ, you must define your policies on two devices).</w:t>
        </w:r>
      </w:ins>
    </w:p>
    <w:p w:rsidR="00F6697B" w:rsidRPr="00F6697B" w:rsidRDefault="00F6697B" w:rsidP="00F6697B">
      <w:pPr>
        <w:spacing w:before="136" w:after="136" w:line="240" w:lineRule="auto"/>
        <w:jc w:val="center"/>
        <w:outlineLvl w:val="4"/>
        <w:rPr>
          <w:ins w:id="173" w:author="Unknown"/>
          <w:rFonts w:ascii="inherit" w:eastAsia="Times New Roman" w:hAnsi="inherit" w:cs="Helvetica"/>
          <w:color w:val="333333"/>
          <w:sz w:val="19"/>
          <w:szCs w:val="19"/>
        </w:rPr>
      </w:pPr>
      <w:ins w:id="174" w:author="Unknown">
        <w:r w:rsidRPr="00F6697B">
          <w:rPr>
            <w:rFonts w:ascii="inherit" w:eastAsia="Times New Roman" w:hAnsi="inherit" w:cs="Helvetica"/>
            <w:color w:val="333333"/>
            <w:sz w:val="19"/>
            <w:szCs w:val="19"/>
          </w:rPr>
          <w:t>Figure 2-25. Single DMZ with a Service-Leg Segment</w:t>
        </w:r>
      </w:ins>
    </w:p>
    <w:p w:rsidR="00F6697B" w:rsidRPr="00F6697B" w:rsidRDefault="00F6697B" w:rsidP="00F6697B">
      <w:pPr>
        <w:spacing w:after="0" w:line="272" w:lineRule="atLeast"/>
        <w:jc w:val="center"/>
        <w:rPr>
          <w:ins w:id="175" w:author="Unknown"/>
          <w:rFonts w:ascii="Helvetica" w:eastAsia="Times New Roman" w:hAnsi="Helvetica" w:cs="Helvetica"/>
          <w:color w:val="333333"/>
          <w:sz w:val="19"/>
          <w:szCs w:val="19"/>
        </w:rPr>
      </w:pPr>
      <w:ins w:id="176"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177"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2562225"/>
            <wp:effectExtent l="19050" t="0" r="635" b="0"/>
            <wp:docPr id="5" name="Picture 5" descr="graphics/02fi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02fig25.gif"/>
                    <pic:cNvPicPr>
                      <a:picLocks noChangeAspect="1" noChangeArrowheads="1"/>
                    </pic:cNvPicPr>
                  </pic:nvPicPr>
                  <pic:blipFill>
                    <a:blip r:embed="rId12"/>
                    <a:srcRect/>
                    <a:stretch>
                      <a:fillRect/>
                    </a:stretch>
                  </pic:blipFill>
                  <pic:spPr bwMode="auto">
                    <a:xfrm>
                      <a:off x="0" y="0"/>
                      <a:ext cx="4761865" cy="256222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178" w:author="Unknown"/>
          <w:rFonts w:ascii="Helvetica" w:eastAsia="Times New Roman" w:hAnsi="Helvetica" w:cs="Helvetica"/>
          <w:color w:val="333333"/>
          <w:sz w:val="19"/>
          <w:szCs w:val="19"/>
        </w:rPr>
      </w:pPr>
      <w:ins w:id="179"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80" w:author="Unknown"/>
          <w:rFonts w:ascii="Helvetica" w:eastAsia="Times New Roman" w:hAnsi="Helvetica" w:cs="Helvetica"/>
          <w:color w:val="333333"/>
          <w:sz w:val="19"/>
          <w:szCs w:val="19"/>
        </w:rPr>
      </w:pPr>
      <w:ins w:id="181" w:author="Unknown">
        <w:r w:rsidRPr="00F6697B">
          <w:rPr>
            <w:rFonts w:ascii="Helvetica" w:eastAsia="Times New Roman" w:hAnsi="Helvetica" w:cs="Helvetica"/>
            <w:color w:val="333333"/>
            <w:sz w:val="19"/>
            <w:szCs w:val="19"/>
          </w:rPr>
          <w:t xml:space="preserve">The main problem with this approach, however, is that, because a single firewall is handling all security policies, a successful </w:t>
        </w:r>
        <w:proofErr w:type="spellStart"/>
        <w:r w:rsidRPr="00F6697B">
          <w:rPr>
            <w:rFonts w:ascii="Helvetica" w:eastAsia="Times New Roman" w:hAnsi="Helvetica" w:cs="Helvetica"/>
            <w:color w:val="333333"/>
            <w:sz w:val="19"/>
            <w:szCs w:val="19"/>
          </w:rPr>
          <w:t>DoS</w:t>
        </w:r>
        <w:proofErr w:type="spellEnd"/>
        <w:r w:rsidRPr="00F6697B">
          <w:rPr>
            <w:rFonts w:ascii="Helvetica" w:eastAsia="Times New Roman" w:hAnsi="Helvetica" w:cs="Helvetica"/>
            <w:color w:val="333333"/>
            <w:sz w:val="19"/>
            <w:szCs w:val="19"/>
          </w:rPr>
          <w:t xml:space="preserve"> attack can degrade the firewall's performance. In the best case, only your throughput is affected; in the worst case, the firewall might crash. With a single-segment DMZ, because the </w:t>
        </w:r>
        <w:r w:rsidRPr="00F6697B">
          <w:rPr>
            <w:rFonts w:ascii="Helvetica" w:eastAsia="Times New Roman" w:hAnsi="Helvetica" w:cs="Helvetica"/>
            <w:color w:val="333333"/>
            <w:sz w:val="19"/>
            <w:szCs w:val="19"/>
          </w:rPr>
          <w:lastRenderedPageBreak/>
          <w:t>policies are spread between the two firewalls, there is less likelihood of an overload occurring. This is especially true for traffic between the DMZ and the internal network. If a hacker is attacking a web server on the DMZ, the perimeter firewall takes the brunt of this attack, which allows the internal firewall to handle DMZ/internal traffic without affect.</w:t>
        </w:r>
      </w:ins>
    </w:p>
    <w:p w:rsidR="00F6697B" w:rsidRPr="00F6697B" w:rsidRDefault="00F6697B" w:rsidP="00F6697B">
      <w:pPr>
        <w:spacing w:before="136" w:after="136" w:line="240" w:lineRule="auto"/>
        <w:outlineLvl w:val="4"/>
        <w:rPr>
          <w:ins w:id="182" w:author="Unknown"/>
          <w:rFonts w:ascii="inherit" w:eastAsia="Times New Roman" w:hAnsi="inherit" w:cs="Helvetica"/>
          <w:color w:val="333333"/>
          <w:sz w:val="19"/>
          <w:szCs w:val="19"/>
        </w:rPr>
      </w:pPr>
      <w:ins w:id="183" w:author="Unknown">
        <w:r w:rsidRPr="00F6697B">
          <w:rPr>
            <w:rFonts w:ascii="inherit" w:eastAsia="Times New Roman" w:hAnsi="inherit" w:cs="Helvetica"/>
            <w:color w:val="333333"/>
            <w:sz w:val="19"/>
            <w:szCs w:val="19"/>
          </w:rPr>
          <w:t>Multiple DMZs</w:t>
        </w:r>
      </w:ins>
    </w:p>
    <w:p w:rsidR="00F6697B" w:rsidRPr="00F6697B" w:rsidRDefault="00F6697B" w:rsidP="00F6697B">
      <w:pPr>
        <w:spacing w:after="136" w:line="272" w:lineRule="atLeast"/>
        <w:rPr>
          <w:ins w:id="184" w:author="Unknown"/>
          <w:rFonts w:ascii="Helvetica" w:eastAsia="Times New Roman" w:hAnsi="Helvetica" w:cs="Helvetica"/>
          <w:color w:val="333333"/>
          <w:sz w:val="19"/>
          <w:szCs w:val="19"/>
        </w:rPr>
      </w:pPr>
      <w:ins w:id="185" w:author="Unknown">
        <w:r w:rsidRPr="00F6697B">
          <w:rPr>
            <w:rFonts w:ascii="Helvetica" w:eastAsia="Times New Roman" w:hAnsi="Helvetica" w:cs="Helvetica"/>
            <w:color w:val="333333"/>
            <w:sz w:val="19"/>
            <w:szCs w:val="19"/>
          </w:rPr>
          <w:t>A firewall system can be used to separate multiple areas of your network, including multiple DMZs. Figure 2-26 shows an example of a network with multiple DMZs. In this example, a firewall is used to break up a network into four areas: the internal network, a DMZ for Company A's server, a DMZ for Company B's server, and the Internet. In this example, the internal network is assigned a high security level, both company servers are assigned a medium security level, and the Internet is assigned a low security level. Assume that high-to-low access is allowed by default but that same-to-same is denied. In this example, the internal network can access any resource, and each company server can access the Internet, but not the other company's server. You would need to set up security rules to allow Internet access into the two servers on the medium-security segments, as well as communication between the two servers, if this is desired.</w:t>
        </w:r>
      </w:ins>
    </w:p>
    <w:p w:rsidR="00F6697B" w:rsidRPr="00F6697B" w:rsidRDefault="00F6697B" w:rsidP="00F6697B">
      <w:pPr>
        <w:spacing w:before="136" w:after="136" w:line="240" w:lineRule="auto"/>
        <w:jc w:val="center"/>
        <w:outlineLvl w:val="4"/>
        <w:rPr>
          <w:ins w:id="186" w:author="Unknown"/>
          <w:rFonts w:ascii="inherit" w:eastAsia="Times New Roman" w:hAnsi="inherit" w:cs="Helvetica"/>
          <w:color w:val="333333"/>
          <w:sz w:val="19"/>
          <w:szCs w:val="19"/>
        </w:rPr>
      </w:pPr>
      <w:ins w:id="187" w:author="Unknown">
        <w:r w:rsidRPr="00F6697B">
          <w:rPr>
            <w:rFonts w:ascii="inherit" w:eastAsia="Times New Roman" w:hAnsi="inherit" w:cs="Helvetica"/>
            <w:color w:val="333333"/>
            <w:sz w:val="19"/>
            <w:szCs w:val="19"/>
          </w:rPr>
          <w:t>Figure 2-26. Multiple DMZ Example</w:t>
        </w:r>
      </w:ins>
    </w:p>
    <w:p w:rsidR="00F6697B" w:rsidRPr="00F6697B" w:rsidRDefault="00F6697B" w:rsidP="00F6697B">
      <w:pPr>
        <w:spacing w:after="0" w:line="272" w:lineRule="atLeast"/>
        <w:jc w:val="center"/>
        <w:rPr>
          <w:ins w:id="188" w:author="Unknown"/>
          <w:rFonts w:ascii="Helvetica" w:eastAsia="Times New Roman" w:hAnsi="Helvetica" w:cs="Helvetica"/>
          <w:color w:val="333333"/>
          <w:sz w:val="19"/>
          <w:szCs w:val="19"/>
        </w:rPr>
      </w:pPr>
      <w:ins w:id="189"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190"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2673985"/>
            <wp:effectExtent l="19050" t="0" r="635" b="0"/>
            <wp:docPr id="6" name="Picture 6" descr="graphics/02fi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s/02fig26.gif"/>
                    <pic:cNvPicPr>
                      <a:picLocks noChangeAspect="1" noChangeArrowheads="1"/>
                    </pic:cNvPicPr>
                  </pic:nvPicPr>
                  <pic:blipFill>
                    <a:blip r:embed="rId13"/>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191" w:author="Unknown"/>
          <w:rFonts w:ascii="Helvetica" w:eastAsia="Times New Roman" w:hAnsi="Helvetica" w:cs="Helvetica"/>
          <w:color w:val="333333"/>
          <w:sz w:val="19"/>
          <w:szCs w:val="19"/>
        </w:rPr>
      </w:pPr>
      <w:ins w:id="192"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193" w:author="Unknown"/>
          <w:rFonts w:ascii="Helvetica" w:eastAsia="Times New Roman" w:hAnsi="Helvetica" w:cs="Helvetica"/>
          <w:color w:val="333333"/>
          <w:sz w:val="19"/>
          <w:szCs w:val="19"/>
        </w:rPr>
      </w:pPr>
      <w:ins w:id="194" w:author="Unknown">
        <w:r w:rsidRPr="00F6697B">
          <w:rPr>
            <w:rFonts w:ascii="Helvetica" w:eastAsia="Times New Roman" w:hAnsi="Helvetica" w:cs="Helvetica"/>
            <w:color w:val="333333"/>
            <w:sz w:val="19"/>
            <w:szCs w:val="19"/>
          </w:rPr>
          <w:t>Actually, this type of design is very common in ISPs. Most ISPs offer web-hosting services and use this type of design to separate each company's server(s) from the others.</w:t>
        </w:r>
      </w:ins>
    </w:p>
    <w:p w:rsidR="00F6697B" w:rsidRPr="00F6697B" w:rsidRDefault="00F6697B" w:rsidP="00F6697B">
      <w:pPr>
        <w:spacing w:before="136" w:after="136" w:line="240" w:lineRule="auto"/>
        <w:outlineLvl w:val="4"/>
        <w:rPr>
          <w:ins w:id="195" w:author="Unknown"/>
          <w:rFonts w:ascii="inherit" w:eastAsia="Times New Roman" w:hAnsi="inherit" w:cs="Helvetica"/>
          <w:color w:val="333333"/>
          <w:sz w:val="19"/>
          <w:szCs w:val="19"/>
        </w:rPr>
      </w:pPr>
      <w:ins w:id="196" w:author="Unknown">
        <w:r w:rsidRPr="00F6697B">
          <w:rPr>
            <w:rFonts w:ascii="inherit" w:eastAsia="Times New Roman" w:hAnsi="inherit" w:cs="Helvetica"/>
            <w:color w:val="333333"/>
            <w:sz w:val="19"/>
            <w:szCs w:val="19"/>
          </w:rPr>
          <w:t>Internal DMZ</w:t>
        </w:r>
      </w:ins>
    </w:p>
    <w:p w:rsidR="00F6697B" w:rsidRPr="00F6697B" w:rsidRDefault="00F6697B" w:rsidP="00F6697B">
      <w:pPr>
        <w:spacing w:after="136" w:line="272" w:lineRule="atLeast"/>
        <w:rPr>
          <w:ins w:id="197" w:author="Unknown"/>
          <w:rFonts w:ascii="Helvetica" w:eastAsia="Times New Roman" w:hAnsi="Helvetica" w:cs="Helvetica"/>
          <w:color w:val="333333"/>
          <w:sz w:val="19"/>
          <w:szCs w:val="19"/>
        </w:rPr>
      </w:pPr>
      <w:ins w:id="198" w:author="Unknown">
        <w:r w:rsidRPr="00F6697B">
          <w:rPr>
            <w:rFonts w:ascii="Helvetica" w:eastAsia="Times New Roman" w:hAnsi="Helvetica" w:cs="Helvetica"/>
            <w:color w:val="333333"/>
            <w:sz w:val="19"/>
            <w:szCs w:val="19"/>
          </w:rPr>
          <w:t>Another type of DMZ is an internal one. An internal DMZ enables you to provide separation between different parts of your internal network. Most people assume that a DMZ is used to separate your internal services from those that you offer to the public, such as a web or e-commerce server; however, they can be used effectively to protect resources in one part of your company from another.</w:t>
        </w:r>
      </w:ins>
    </w:p>
    <w:p w:rsidR="00F6697B" w:rsidRPr="00F6697B" w:rsidRDefault="00F6697B" w:rsidP="00F6697B">
      <w:pPr>
        <w:spacing w:after="136" w:line="272" w:lineRule="atLeast"/>
        <w:rPr>
          <w:ins w:id="199" w:author="Unknown"/>
          <w:rFonts w:ascii="Helvetica" w:eastAsia="Times New Roman" w:hAnsi="Helvetica" w:cs="Helvetica"/>
          <w:color w:val="333333"/>
          <w:sz w:val="19"/>
          <w:szCs w:val="19"/>
        </w:rPr>
      </w:pPr>
      <w:ins w:id="200" w:author="Unknown">
        <w:r w:rsidRPr="00F6697B">
          <w:rPr>
            <w:rFonts w:ascii="Helvetica" w:eastAsia="Times New Roman" w:hAnsi="Helvetica" w:cs="Helvetica"/>
            <w:color w:val="333333"/>
            <w:sz w:val="19"/>
            <w:szCs w:val="19"/>
          </w:rPr>
          <w:t xml:space="preserve">Figure 2-27 illustrates the usefulness of an internal DMZ. In this example, a firewall is used to separate the internal network (in the right of the figure) from the engineering and accounting users. In this example, both engineering and accounting are assigned a medium level of security. Assume that same security level to the same security level is denied by default; in other words, if two interfaces have the same security level, they </w:t>
        </w:r>
        <w:r w:rsidRPr="00F6697B">
          <w:rPr>
            <w:rFonts w:ascii="Helvetica" w:eastAsia="Times New Roman" w:hAnsi="Helvetica" w:cs="Helvetica"/>
            <w:color w:val="333333"/>
            <w:sz w:val="19"/>
            <w:szCs w:val="19"/>
          </w:rPr>
          <w:lastRenderedPageBreak/>
          <w:t>cannot, by default, communicate with each other. With this configuration, accounting and engineering are allowed to send traffic to the internal network but not themselves. Internal users cannot access either of these two groups because the internal users are on a lower security level interface. To allow these last types of access, you would need to configure security rules on your firewall to allow same-to-same or low-to-medium levels of access.</w:t>
        </w:r>
      </w:ins>
    </w:p>
    <w:p w:rsidR="00F6697B" w:rsidRPr="00F6697B" w:rsidRDefault="00F6697B" w:rsidP="00F6697B">
      <w:pPr>
        <w:spacing w:before="136" w:after="136" w:line="240" w:lineRule="auto"/>
        <w:jc w:val="center"/>
        <w:outlineLvl w:val="4"/>
        <w:rPr>
          <w:ins w:id="201" w:author="Unknown"/>
          <w:rFonts w:ascii="inherit" w:eastAsia="Times New Roman" w:hAnsi="inherit" w:cs="Helvetica"/>
          <w:color w:val="333333"/>
          <w:sz w:val="19"/>
          <w:szCs w:val="19"/>
        </w:rPr>
      </w:pPr>
      <w:ins w:id="202" w:author="Unknown">
        <w:r w:rsidRPr="00F6697B">
          <w:rPr>
            <w:rFonts w:ascii="inherit" w:eastAsia="Times New Roman" w:hAnsi="inherit" w:cs="Helvetica"/>
            <w:color w:val="333333"/>
            <w:sz w:val="19"/>
            <w:szCs w:val="19"/>
          </w:rPr>
          <w:t>Figure 2-27. Internal DMZ Example</w:t>
        </w:r>
      </w:ins>
    </w:p>
    <w:p w:rsidR="00F6697B" w:rsidRPr="00F6697B" w:rsidRDefault="00F6697B" w:rsidP="00F6697B">
      <w:pPr>
        <w:spacing w:after="0" w:line="272" w:lineRule="atLeast"/>
        <w:jc w:val="center"/>
        <w:rPr>
          <w:ins w:id="203" w:author="Unknown"/>
          <w:rFonts w:ascii="Helvetica" w:eastAsia="Times New Roman" w:hAnsi="Helvetica" w:cs="Helvetica"/>
          <w:color w:val="333333"/>
          <w:sz w:val="19"/>
          <w:szCs w:val="19"/>
        </w:rPr>
      </w:pPr>
      <w:ins w:id="204"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205"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3778250"/>
            <wp:effectExtent l="19050" t="0" r="635" b="0"/>
            <wp:docPr id="7" name="Picture 7" descr="graphics/02fig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02fig27.gif"/>
                    <pic:cNvPicPr>
                      <a:picLocks noChangeAspect="1" noChangeArrowheads="1"/>
                    </pic:cNvPicPr>
                  </pic:nvPicPr>
                  <pic:blipFill>
                    <a:blip r:embed="rId14"/>
                    <a:srcRect/>
                    <a:stretch>
                      <a:fillRect/>
                    </a:stretch>
                  </pic:blipFill>
                  <pic:spPr bwMode="auto">
                    <a:xfrm>
                      <a:off x="0" y="0"/>
                      <a:ext cx="4761865" cy="3778250"/>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206" w:author="Unknown"/>
          <w:rFonts w:ascii="Helvetica" w:eastAsia="Times New Roman" w:hAnsi="Helvetica" w:cs="Helvetica"/>
          <w:color w:val="333333"/>
          <w:sz w:val="19"/>
          <w:szCs w:val="19"/>
        </w:rPr>
      </w:pPr>
      <w:ins w:id="207"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208" w:author="Unknown"/>
          <w:rFonts w:ascii="Helvetica" w:eastAsia="Times New Roman" w:hAnsi="Helvetica" w:cs="Helvetica"/>
          <w:color w:val="333333"/>
          <w:sz w:val="19"/>
          <w:szCs w:val="19"/>
        </w:rPr>
      </w:pPr>
      <w:ins w:id="209" w:author="Unknown">
        <w:r w:rsidRPr="00F6697B">
          <w:rPr>
            <w:rFonts w:ascii="Helvetica" w:eastAsia="Times New Roman" w:hAnsi="Helvetica" w:cs="Helvetica"/>
            <w:color w:val="333333"/>
            <w:sz w:val="19"/>
            <w:szCs w:val="19"/>
          </w:rPr>
          <w:t>As you can see in this example, you easily can protect important resources in your network from other internal users. Internal DMZs enable you to accomplish the following:</w:t>
        </w:r>
      </w:ins>
    </w:p>
    <w:p w:rsidR="00F6697B" w:rsidRPr="00F6697B" w:rsidRDefault="00F6697B" w:rsidP="00F6697B">
      <w:pPr>
        <w:numPr>
          <w:ilvl w:val="0"/>
          <w:numId w:val="10"/>
        </w:numPr>
        <w:spacing w:after="136" w:line="272" w:lineRule="atLeast"/>
        <w:ind w:left="516"/>
        <w:rPr>
          <w:ins w:id="210" w:author="Unknown"/>
          <w:rFonts w:ascii="Helvetica" w:eastAsia="Times New Roman" w:hAnsi="Helvetica" w:cs="Helvetica"/>
          <w:color w:val="333333"/>
          <w:sz w:val="19"/>
          <w:szCs w:val="19"/>
        </w:rPr>
      </w:pPr>
      <w:ins w:id="211" w:author="Unknown">
        <w:r w:rsidRPr="00F6697B">
          <w:rPr>
            <w:rFonts w:ascii="Helvetica" w:eastAsia="Times New Roman" w:hAnsi="Helvetica" w:cs="Helvetica"/>
            <w:color w:val="333333"/>
            <w:sz w:val="19"/>
            <w:szCs w:val="19"/>
          </w:rPr>
          <w:t>Control traffic between areas</w:t>
        </w:r>
      </w:ins>
    </w:p>
    <w:p w:rsidR="00F6697B" w:rsidRPr="00F6697B" w:rsidRDefault="00F6697B" w:rsidP="00F6697B">
      <w:pPr>
        <w:numPr>
          <w:ilvl w:val="0"/>
          <w:numId w:val="10"/>
        </w:numPr>
        <w:spacing w:after="136" w:line="272" w:lineRule="atLeast"/>
        <w:ind w:left="516"/>
        <w:rPr>
          <w:ins w:id="212" w:author="Unknown"/>
          <w:rFonts w:ascii="Helvetica" w:eastAsia="Times New Roman" w:hAnsi="Helvetica" w:cs="Helvetica"/>
          <w:color w:val="333333"/>
          <w:sz w:val="19"/>
          <w:szCs w:val="19"/>
        </w:rPr>
      </w:pPr>
      <w:ins w:id="213" w:author="Unknown">
        <w:r w:rsidRPr="00F6697B">
          <w:rPr>
            <w:rFonts w:ascii="Helvetica" w:eastAsia="Times New Roman" w:hAnsi="Helvetica" w:cs="Helvetica"/>
            <w:color w:val="333333"/>
            <w:sz w:val="19"/>
            <w:szCs w:val="19"/>
          </w:rPr>
          <w:t>Localize security problems</w:t>
        </w:r>
      </w:ins>
    </w:p>
    <w:p w:rsidR="00F6697B" w:rsidRPr="00F6697B" w:rsidRDefault="00F6697B" w:rsidP="00F6697B">
      <w:pPr>
        <w:spacing w:after="136" w:line="272" w:lineRule="atLeast"/>
        <w:rPr>
          <w:ins w:id="214" w:author="Unknown"/>
          <w:rFonts w:ascii="Helvetica" w:eastAsia="Times New Roman" w:hAnsi="Helvetica" w:cs="Helvetica"/>
          <w:color w:val="333333"/>
          <w:sz w:val="19"/>
          <w:szCs w:val="19"/>
        </w:rPr>
      </w:pPr>
      <w:ins w:id="215" w:author="Unknown">
        <w:r w:rsidRPr="00F6697B">
          <w:rPr>
            <w:rFonts w:ascii="Helvetica" w:eastAsia="Times New Roman" w:hAnsi="Helvetica" w:cs="Helvetica"/>
            <w:color w:val="333333"/>
            <w:sz w:val="19"/>
            <w:szCs w:val="19"/>
          </w:rPr>
          <w:t>I already have discussed the first bulleted point. For the second, imagine that a hacker somehow could compromise your perimeter defenses and access an internal resource such as a file server. By using an internal DMZ, you still are protecting important resources. In Figure 2-27, the accounting and engineering resources are protected from the hacker if an internal resource connected to the lower-level internal interface was compromised.</w:t>
        </w:r>
      </w:ins>
    </w:p>
    <w:p w:rsidR="00F6697B" w:rsidRPr="00F6697B" w:rsidRDefault="00F6697B" w:rsidP="00F6697B">
      <w:pPr>
        <w:spacing w:before="136" w:after="136" w:line="240" w:lineRule="auto"/>
        <w:outlineLvl w:val="3"/>
        <w:rPr>
          <w:ins w:id="216" w:author="Unknown"/>
          <w:rFonts w:ascii="inherit" w:eastAsia="Times New Roman" w:hAnsi="inherit" w:cs="Helvetica"/>
          <w:color w:val="333333"/>
          <w:sz w:val="25"/>
          <w:szCs w:val="25"/>
        </w:rPr>
      </w:pPr>
      <w:ins w:id="217" w:author="Unknown">
        <w:r w:rsidRPr="00F6697B">
          <w:rPr>
            <w:rFonts w:ascii="inherit" w:eastAsia="Times New Roman" w:hAnsi="inherit" w:cs="Helvetica"/>
            <w:color w:val="333333"/>
            <w:sz w:val="25"/>
            <w:szCs w:val="25"/>
          </w:rPr>
          <w:t>Components</w:t>
        </w:r>
      </w:ins>
    </w:p>
    <w:p w:rsidR="00F6697B" w:rsidRPr="00F6697B" w:rsidRDefault="00F6697B" w:rsidP="00F6697B">
      <w:pPr>
        <w:spacing w:after="136" w:line="272" w:lineRule="atLeast"/>
        <w:rPr>
          <w:ins w:id="218" w:author="Unknown"/>
          <w:rFonts w:ascii="Helvetica" w:eastAsia="Times New Roman" w:hAnsi="Helvetica" w:cs="Helvetica"/>
          <w:color w:val="333333"/>
          <w:sz w:val="19"/>
          <w:szCs w:val="19"/>
        </w:rPr>
      </w:pPr>
      <w:ins w:id="219" w:author="Unknown">
        <w:r w:rsidRPr="00F6697B">
          <w:rPr>
            <w:rFonts w:ascii="Helvetica" w:eastAsia="Times New Roman" w:hAnsi="Helvetica" w:cs="Helvetica"/>
            <w:color w:val="333333"/>
            <w:sz w:val="19"/>
            <w:szCs w:val="19"/>
          </w:rPr>
          <w:t>Now that you have a basic understanding of firewall system design practices, this section takes a closer look at the components that make up a firewall system. A good firewall system typically contains the following components:</w:t>
        </w:r>
      </w:ins>
    </w:p>
    <w:p w:rsidR="00F6697B" w:rsidRPr="00F6697B" w:rsidRDefault="00F6697B" w:rsidP="00F6697B">
      <w:pPr>
        <w:numPr>
          <w:ilvl w:val="0"/>
          <w:numId w:val="11"/>
        </w:numPr>
        <w:spacing w:after="136" w:line="272" w:lineRule="atLeast"/>
        <w:ind w:left="516"/>
        <w:rPr>
          <w:ins w:id="220" w:author="Unknown"/>
          <w:rFonts w:ascii="Helvetica" w:eastAsia="Times New Roman" w:hAnsi="Helvetica" w:cs="Helvetica"/>
          <w:color w:val="333333"/>
          <w:sz w:val="19"/>
          <w:szCs w:val="19"/>
        </w:rPr>
      </w:pPr>
      <w:ins w:id="221" w:author="Unknown">
        <w:r w:rsidRPr="00F6697B">
          <w:rPr>
            <w:rFonts w:ascii="Helvetica" w:eastAsia="Times New Roman" w:hAnsi="Helvetica" w:cs="Helvetica"/>
            <w:color w:val="333333"/>
            <w:sz w:val="19"/>
            <w:szCs w:val="19"/>
          </w:rPr>
          <w:lastRenderedPageBreak/>
          <w:t>Perimeter router</w:t>
        </w:r>
      </w:ins>
    </w:p>
    <w:p w:rsidR="00F6697B" w:rsidRPr="00F6697B" w:rsidRDefault="00F6697B" w:rsidP="00F6697B">
      <w:pPr>
        <w:numPr>
          <w:ilvl w:val="0"/>
          <w:numId w:val="11"/>
        </w:numPr>
        <w:spacing w:after="136" w:line="272" w:lineRule="atLeast"/>
        <w:ind w:left="516"/>
        <w:rPr>
          <w:ins w:id="222" w:author="Unknown"/>
          <w:rFonts w:ascii="Helvetica" w:eastAsia="Times New Roman" w:hAnsi="Helvetica" w:cs="Helvetica"/>
          <w:color w:val="333333"/>
          <w:sz w:val="19"/>
          <w:szCs w:val="19"/>
        </w:rPr>
      </w:pPr>
      <w:ins w:id="223" w:author="Unknown">
        <w:r w:rsidRPr="00F6697B">
          <w:rPr>
            <w:rFonts w:ascii="Helvetica" w:eastAsia="Times New Roman" w:hAnsi="Helvetica" w:cs="Helvetica"/>
            <w:color w:val="333333"/>
            <w:sz w:val="19"/>
            <w:szCs w:val="19"/>
          </w:rPr>
          <w:t>Firewall</w:t>
        </w:r>
      </w:ins>
    </w:p>
    <w:p w:rsidR="00F6697B" w:rsidRPr="00F6697B" w:rsidRDefault="00F6697B" w:rsidP="00F6697B">
      <w:pPr>
        <w:numPr>
          <w:ilvl w:val="0"/>
          <w:numId w:val="11"/>
        </w:numPr>
        <w:spacing w:after="136" w:line="272" w:lineRule="atLeast"/>
        <w:ind w:left="516"/>
        <w:rPr>
          <w:ins w:id="224" w:author="Unknown"/>
          <w:rFonts w:ascii="Helvetica" w:eastAsia="Times New Roman" w:hAnsi="Helvetica" w:cs="Helvetica"/>
          <w:color w:val="333333"/>
          <w:sz w:val="19"/>
          <w:szCs w:val="19"/>
        </w:rPr>
      </w:pPr>
      <w:ins w:id="225" w:author="Unknown">
        <w:r w:rsidRPr="00F6697B">
          <w:rPr>
            <w:rFonts w:ascii="Helvetica" w:eastAsia="Times New Roman" w:hAnsi="Helvetica" w:cs="Helvetica"/>
            <w:color w:val="333333"/>
            <w:sz w:val="19"/>
            <w:szCs w:val="19"/>
          </w:rPr>
          <w:t>VPN</w:t>
        </w:r>
      </w:ins>
    </w:p>
    <w:p w:rsidR="00F6697B" w:rsidRPr="00F6697B" w:rsidRDefault="00F6697B" w:rsidP="00F6697B">
      <w:pPr>
        <w:numPr>
          <w:ilvl w:val="0"/>
          <w:numId w:val="11"/>
        </w:numPr>
        <w:spacing w:after="136" w:line="272" w:lineRule="atLeast"/>
        <w:ind w:left="516"/>
        <w:rPr>
          <w:ins w:id="226" w:author="Unknown"/>
          <w:rFonts w:ascii="Helvetica" w:eastAsia="Times New Roman" w:hAnsi="Helvetica" w:cs="Helvetica"/>
          <w:color w:val="333333"/>
          <w:sz w:val="19"/>
          <w:szCs w:val="19"/>
        </w:rPr>
      </w:pPr>
      <w:ins w:id="227" w:author="Unknown">
        <w:r w:rsidRPr="00F6697B">
          <w:rPr>
            <w:rFonts w:ascii="Helvetica" w:eastAsia="Times New Roman" w:hAnsi="Helvetica" w:cs="Helvetica"/>
            <w:color w:val="333333"/>
            <w:sz w:val="19"/>
            <w:szCs w:val="19"/>
          </w:rPr>
          <w:t>IDS</w:t>
        </w:r>
      </w:ins>
    </w:p>
    <w:p w:rsidR="00F6697B" w:rsidRPr="00F6697B" w:rsidRDefault="00F6697B" w:rsidP="00F6697B">
      <w:pPr>
        <w:spacing w:after="136" w:line="272" w:lineRule="atLeast"/>
        <w:rPr>
          <w:ins w:id="228" w:author="Unknown"/>
          <w:rFonts w:ascii="Helvetica" w:eastAsia="Times New Roman" w:hAnsi="Helvetica" w:cs="Helvetica"/>
          <w:color w:val="333333"/>
          <w:sz w:val="19"/>
          <w:szCs w:val="19"/>
        </w:rPr>
      </w:pPr>
      <w:ins w:id="229" w:author="Unknown">
        <w:r w:rsidRPr="00F6697B">
          <w:rPr>
            <w:rFonts w:ascii="Helvetica" w:eastAsia="Times New Roman" w:hAnsi="Helvetica" w:cs="Helvetica"/>
            <w:color w:val="333333"/>
            <w:sz w:val="19"/>
            <w:szCs w:val="19"/>
          </w:rPr>
          <w:t>It is important to point out here that I used the word</w:t>
        </w:r>
        <w:r w:rsidRPr="00F6697B">
          <w:rPr>
            <w:rFonts w:ascii="Helvetica" w:eastAsia="Times New Roman" w:hAnsi="Helvetica" w:cs="Helvetica"/>
            <w:color w:val="333333"/>
            <w:sz w:val="19"/>
          </w:rPr>
          <w:t> component</w:t>
        </w:r>
        <w:r w:rsidRPr="00F6697B">
          <w:rPr>
            <w:rFonts w:ascii="Helvetica" w:eastAsia="Times New Roman" w:hAnsi="Helvetica" w:cs="Helvetica"/>
            <w:color w:val="333333"/>
            <w:sz w:val="19"/>
            <w:szCs w:val="19"/>
          </w:rPr>
          <w:t>, not</w:t>
        </w:r>
        <w:r w:rsidRPr="00F6697B">
          <w:rPr>
            <w:rFonts w:ascii="Helvetica" w:eastAsia="Times New Roman" w:hAnsi="Helvetica" w:cs="Helvetica"/>
            <w:color w:val="333333"/>
            <w:sz w:val="19"/>
          </w:rPr>
          <w:t> device</w:t>
        </w:r>
        <w:r w:rsidRPr="00F6697B">
          <w:rPr>
            <w:rFonts w:ascii="Helvetica" w:eastAsia="Times New Roman" w:hAnsi="Helvetica" w:cs="Helvetica"/>
            <w:color w:val="333333"/>
            <w:sz w:val="19"/>
            <w:szCs w:val="19"/>
          </w:rPr>
          <w:t xml:space="preserve">, to describe what is included in a firewall system. This is because many devices can support multiple components. For example, a Cisco IOS router can act as a perimeter router or a main firewall, can terminate VPN connections, and can perform </w:t>
        </w:r>
        <w:proofErr w:type="spellStart"/>
        <w:r w:rsidRPr="00F6697B">
          <w:rPr>
            <w:rFonts w:ascii="Helvetica" w:eastAsia="Times New Roman" w:hAnsi="Helvetica" w:cs="Helvetica"/>
            <w:color w:val="333333"/>
            <w:sz w:val="19"/>
            <w:szCs w:val="19"/>
          </w:rPr>
          <w:t>IDS</w:t>
        </w:r>
        <w:proofErr w:type="gramStart"/>
        <w:r w:rsidRPr="00F6697B">
          <w:rPr>
            <w:rFonts w:ascii="Helvetica" w:eastAsia="Times New Roman" w:hAnsi="Helvetica" w:cs="Helvetica"/>
            <w:color w:val="333333"/>
            <w:sz w:val="19"/>
            <w:szCs w:val="19"/>
          </w:rPr>
          <w:t>?all</w:t>
        </w:r>
        <w:proofErr w:type="spellEnd"/>
        <w:proofErr w:type="gramEnd"/>
        <w:r w:rsidRPr="00F6697B">
          <w:rPr>
            <w:rFonts w:ascii="Helvetica" w:eastAsia="Times New Roman" w:hAnsi="Helvetica" w:cs="Helvetica"/>
            <w:color w:val="333333"/>
            <w:sz w:val="19"/>
            <w:szCs w:val="19"/>
          </w:rPr>
          <w:t xml:space="preserve"> in one chassis. Remember my caution, though, if you are using a single layer for defense: Using multiple layers provides for a better design and protection. The following sections cover the different components used in a firewall system.</w:t>
        </w:r>
      </w:ins>
    </w:p>
    <w:p w:rsidR="00F6697B" w:rsidRPr="00F6697B" w:rsidRDefault="00F6697B" w:rsidP="00F6697B">
      <w:pPr>
        <w:spacing w:before="136" w:after="136" w:line="240" w:lineRule="auto"/>
        <w:outlineLvl w:val="4"/>
        <w:rPr>
          <w:ins w:id="230" w:author="Unknown"/>
          <w:rFonts w:ascii="inherit" w:eastAsia="Times New Roman" w:hAnsi="inherit" w:cs="Helvetica"/>
          <w:color w:val="333333"/>
          <w:sz w:val="19"/>
          <w:szCs w:val="19"/>
        </w:rPr>
      </w:pPr>
      <w:ins w:id="231" w:author="Unknown">
        <w:r w:rsidRPr="00F6697B">
          <w:rPr>
            <w:rFonts w:ascii="inherit" w:eastAsia="Times New Roman" w:hAnsi="inherit" w:cs="Helvetica"/>
            <w:color w:val="333333"/>
            <w:sz w:val="19"/>
            <w:szCs w:val="19"/>
          </w:rPr>
          <w:t>Perimeter Router Component</w:t>
        </w:r>
      </w:ins>
    </w:p>
    <w:p w:rsidR="00F6697B" w:rsidRPr="00F6697B" w:rsidRDefault="00F6697B" w:rsidP="00F6697B">
      <w:pPr>
        <w:spacing w:after="136" w:line="272" w:lineRule="atLeast"/>
        <w:rPr>
          <w:ins w:id="232" w:author="Unknown"/>
          <w:rFonts w:ascii="Helvetica" w:eastAsia="Times New Roman" w:hAnsi="Helvetica" w:cs="Helvetica"/>
          <w:color w:val="333333"/>
          <w:sz w:val="19"/>
          <w:szCs w:val="19"/>
        </w:rPr>
      </w:pPr>
      <w:ins w:id="233" w:author="Unknown">
        <w:r w:rsidRPr="00F6697B">
          <w:rPr>
            <w:rFonts w:ascii="Helvetica" w:eastAsia="Times New Roman" w:hAnsi="Helvetica" w:cs="Helvetica"/>
            <w:color w:val="333333"/>
            <w:sz w:val="19"/>
            <w:szCs w:val="19"/>
          </w:rPr>
          <w:t>The main purpose of the perimeter router is to provide a connection to a public network, such as the Internet, or a different company. It is used to convert data-link layer media types from a LAN to either a WAN or MAN medium.</w:t>
        </w:r>
      </w:ins>
    </w:p>
    <w:p w:rsidR="00F6697B" w:rsidRPr="00F6697B" w:rsidRDefault="00F6697B" w:rsidP="00F6697B">
      <w:pPr>
        <w:spacing w:after="136" w:line="272" w:lineRule="atLeast"/>
        <w:rPr>
          <w:ins w:id="234" w:author="Unknown"/>
          <w:rFonts w:ascii="Helvetica" w:eastAsia="Times New Roman" w:hAnsi="Helvetica" w:cs="Helvetica"/>
          <w:color w:val="333333"/>
          <w:sz w:val="19"/>
          <w:szCs w:val="19"/>
        </w:rPr>
      </w:pPr>
      <w:ins w:id="235" w:author="Unknown">
        <w:r w:rsidRPr="00F6697B">
          <w:rPr>
            <w:rFonts w:ascii="Helvetica" w:eastAsia="Times New Roman" w:hAnsi="Helvetica" w:cs="Helvetica"/>
            <w:color w:val="333333"/>
            <w:sz w:val="19"/>
            <w:szCs w:val="19"/>
          </w:rPr>
          <w:t>The functions of the perimeter router can include the following:</w:t>
        </w:r>
      </w:ins>
    </w:p>
    <w:p w:rsidR="00F6697B" w:rsidRPr="00F6697B" w:rsidRDefault="00F6697B" w:rsidP="00F6697B">
      <w:pPr>
        <w:numPr>
          <w:ilvl w:val="0"/>
          <w:numId w:val="12"/>
        </w:numPr>
        <w:spacing w:after="136" w:line="272" w:lineRule="atLeast"/>
        <w:ind w:left="516"/>
        <w:rPr>
          <w:ins w:id="236" w:author="Unknown"/>
          <w:rFonts w:ascii="Helvetica" w:eastAsia="Times New Roman" w:hAnsi="Helvetica" w:cs="Helvetica"/>
          <w:color w:val="333333"/>
          <w:sz w:val="19"/>
          <w:szCs w:val="19"/>
        </w:rPr>
      </w:pPr>
      <w:ins w:id="237" w:author="Unknown">
        <w:r w:rsidRPr="00F6697B">
          <w:rPr>
            <w:rFonts w:ascii="Helvetica" w:eastAsia="Times New Roman" w:hAnsi="Helvetica" w:cs="Helvetica"/>
            <w:color w:val="333333"/>
            <w:sz w:val="19"/>
            <w:szCs w:val="19"/>
          </w:rPr>
          <w:t>Routing through static routes or a dynamic routing protocol</w:t>
        </w:r>
      </w:ins>
    </w:p>
    <w:p w:rsidR="00F6697B" w:rsidRPr="00F6697B" w:rsidRDefault="00F6697B" w:rsidP="00F6697B">
      <w:pPr>
        <w:numPr>
          <w:ilvl w:val="0"/>
          <w:numId w:val="12"/>
        </w:numPr>
        <w:spacing w:after="136" w:line="272" w:lineRule="atLeast"/>
        <w:ind w:left="516"/>
        <w:rPr>
          <w:ins w:id="238" w:author="Unknown"/>
          <w:rFonts w:ascii="Helvetica" w:eastAsia="Times New Roman" w:hAnsi="Helvetica" w:cs="Helvetica"/>
          <w:color w:val="333333"/>
          <w:sz w:val="19"/>
          <w:szCs w:val="19"/>
        </w:rPr>
      </w:pPr>
      <w:ins w:id="239" w:author="Unknown">
        <w:r w:rsidRPr="00F6697B">
          <w:rPr>
            <w:rFonts w:ascii="Helvetica" w:eastAsia="Times New Roman" w:hAnsi="Helvetica" w:cs="Helvetica"/>
            <w:color w:val="333333"/>
            <w:sz w:val="19"/>
            <w:szCs w:val="19"/>
          </w:rPr>
          <w:t xml:space="preserve">Filtering through either packet filtering or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filtering</w:t>
        </w:r>
      </w:ins>
    </w:p>
    <w:p w:rsidR="00F6697B" w:rsidRPr="00F6697B" w:rsidRDefault="00F6697B" w:rsidP="00F6697B">
      <w:pPr>
        <w:numPr>
          <w:ilvl w:val="0"/>
          <w:numId w:val="12"/>
        </w:numPr>
        <w:spacing w:after="136" w:line="272" w:lineRule="atLeast"/>
        <w:ind w:left="516"/>
        <w:rPr>
          <w:ins w:id="240" w:author="Unknown"/>
          <w:rFonts w:ascii="Helvetica" w:eastAsia="Times New Roman" w:hAnsi="Helvetica" w:cs="Helvetica"/>
          <w:color w:val="333333"/>
          <w:sz w:val="19"/>
          <w:szCs w:val="19"/>
        </w:rPr>
      </w:pPr>
      <w:ins w:id="241" w:author="Unknown">
        <w:r w:rsidRPr="00F6697B">
          <w:rPr>
            <w:rFonts w:ascii="Helvetica" w:eastAsia="Times New Roman" w:hAnsi="Helvetica" w:cs="Helvetica"/>
            <w:color w:val="333333"/>
            <w:sz w:val="19"/>
            <w:szCs w:val="19"/>
          </w:rPr>
          <w:t>Terminating VPN connections</w:t>
        </w:r>
      </w:ins>
    </w:p>
    <w:p w:rsidR="00F6697B" w:rsidRPr="00F6697B" w:rsidRDefault="00F6697B" w:rsidP="00F6697B">
      <w:pPr>
        <w:numPr>
          <w:ilvl w:val="0"/>
          <w:numId w:val="12"/>
        </w:numPr>
        <w:spacing w:after="136" w:line="272" w:lineRule="atLeast"/>
        <w:ind w:left="516"/>
        <w:rPr>
          <w:ins w:id="242" w:author="Unknown"/>
          <w:rFonts w:ascii="Helvetica" w:eastAsia="Times New Roman" w:hAnsi="Helvetica" w:cs="Helvetica"/>
          <w:color w:val="333333"/>
          <w:sz w:val="19"/>
          <w:szCs w:val="19"/>
        </w:rPr>
      </w:pPr>
      <w:ins w:id="243" w:author="Unknown">
        <w:r w:rsidRPr="00F6697B">
          <w:rPr>
            <w:rFonts w:ascii="Helvetica" w:eastAsia="Times New Roman" w:hAnsi="Helvetica" w:cs="Helvetica"/>
            <w:color w:val="333333"/>
            <w:sz w:val="19"/>
            <w:szCs w:val="19"/>
          </w:rPr>
          <w:t>Providing address translation</w:t>
        </w:r>
      </w:ins>
    </w:p>
    <w:p w:rsidR="00F6697B" w:rsidRPr="00F6697B" w:rsidRDefault="00F6697B" w:rsidP="00F6697B">
      <w:pPr>
        <w:spacing w:after="136" w:line="272" w:lineRule="atLeast"/>
        <w:rPr>
          <w:ins w:id="244" w:author="Unknown"/>
          <w:rFonts w:ascii="Helvetica" w:eastAsia="Times New Roman" w:hAnsi="Helvetica" w:cs="Helvetica"/>
          <w:color w:val="333333"/>
          <w:sz w:val="19"/>
          <w:szCs w:val="19"/>
        </w:rPr>
      </w:pPr>
      <w:ins w:id="245" w:author="Unknown">
        <w:r w:rsidRPr="00F6697B">
          <w:rPr>
            <w:rFonts w:ascii="Helvetica" w:eastAsia="Times New Roman" w:hAnsi="Helvetica" w:cs="Helvetica"/>
            <w:color w:val="333333"/>
            <w:sz w:val="19"/>
            <w:szCs w:val="19"/>
          </w:rPr>
          <w:t>TIP</w:t>
        </w:r>
      </w:ins>
    </w:p>
    <w:p w:rsidR="00F6697B" w:rsidRPr="00F6697B" w:rsidRDefault="00F6697B" w:rsidP="00F6697B">
      <w:pPr>
        <w:spacing w:after="136" w:line="272" w:lineRule="atLeast"/>
        <w:rPr>
          <w:ins w:id="246" w:author="Unknown"/>
          <w:rFonts w:ascii="Helvetica" w:eastAsia="Times New Roman" w:hAnsi="Helvetica" w:cs="Helvetica"/>
          <w:color w:val="333333"/>
          <w:sz w:val="19"/>
          <w:szCs w:val="19"/>
        </w:rPr>
      </w:pPr>
      <w:ins w:id="247" w:author="Unknown">
        <w:r w:rsidRPr="00F6697B">
          <w:rPr>
            <w:rFonts w:ascii="Helvetica" w:eastAsia="Times New Roman" w:hAnsi="Helvetica" w:cs="Helvetica"/>
            <w:color w:val="333333"/>
            <w:sz w:val="19"/>
            <w:szCs w:val="19"/>
          </w:rPr>
          <w:t>Remember that the main function of the perimeter router is to access a different network: It is your first, but not your last, line of defense. Therefore, you do not want to overload it with a bunch of security functions that another component in the firewall system can handle better.</w:t>
        </w:r>
      </w:ins>
    </w:p>
    <w:p w:rsidR="00F6697B" w:rsidRPr="00F6697B" w:rsidRDefault="00F6697B" w:rsidP="00F6697B">
      <w:pPr>
        <w:spacing w:after="0" w:line="272" w:lineRule="atLeast"/>
        <w:rPr>
          <w:ins w:id="248" w:author="Unknown"/>
          <w:rFonts w:ascii="Helvetica" w:eastAsia="Times New Roman" w:hAnsi="Helvetica" w:cs="Helvetica"/>
          <w:color w:val="333333"/>
          <w:sz w:val="19"/>
          <w:szCs w:val="19"/>
        </w:rPr>
      </w:pPr>
      <w:ins w:id="249"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250" w:author="Unknown"/>
          <w:rFonts w:ascii="inherit" w:eastAsia="Times New Roman" w:hAnsi="inherit" w:cs="Helvetica"/>
          <w:color w:val="333333"/>
          <w:sz w:val="19"/>
          <w:szCs w:val="19"/>
        </w:rPr>
      </w:pPr>
      <w:ins w:id="251" w:author="Unknown">
        <w:r w:rsidRPr="00F6697B">
          <w:rPr>
            <w:rFonts w:ascii="inherit" w:eastAsia="Times New Roman" w:hAnsi="inherit" w:cs="Helvetica"/>
            <w:color w:val="333333"/>
            <w:sz w:val="19"/>
            <w:szCs w:val="19"/>
          </w:rPr>
          <w:t>Firewall Component</w:t>
        </w:r>
      </w:ins>
    </w:p>
    <w:p w:rsidR="00F6697B" w:rsidRPr="00F6697B" w:rsidRDefault="00F6697B" w:rsidP="00F6697B">
      <w:pPr>
        <w:spacing w:after="136" w:line="272" w:lineRule="atLeast"/>
        <w:rPr>
          <w:ins w:id="252" w:author="Unknown"/>
          <w:rFonts w:ascii="Helvetica" w:eastAsia="Times New Roman" w:hAnsi="Helvetica" w:cs="Helvetica"/>
          <w:color w:val="333333"/>
          <w:sz w:val="19"/>
          <w:szCs w:val="19"/>
        </w:rPr>
      </w:pPr>
      <w:ins w:id="253" w:author="Unknown">
        <w:r w:rsidRPr="00F6697B">
          <w:rPr>
            <w:rFonts w:ascii="Helvetica" w:eastAsia="Times New Roman" w:hAnsi="Helvetica" w:cs="Helvetica"/>
            <w:color w:val="333333"/>
            <w:sz w:val="19"/>
            <w:szCs w:val="19"/>
          </w:rPr>
          <w:t>The main purpose of the firewall component is to separate your network into different security levels and control traffic between these levels. Typically, you find a firewall component near the perimeter of the network, protecting you from external threats as well as providing controlled access to a public DMZ segment. However, you also might find firewall components inside your internal network, separating critical resources so that they are better protected.</w:t>
        </w:r>
      </w:ins>
    </w:p>
    <w:p w:rsidR="00F6697B" w:rsidRPr="00F6697B" w:rsidRDefault="00F6697B" w:rsidP="00F6697B">
      <w:pPr>
        <w:spacing w:after="136" w:line="272" w:lineRule="atLeast"/>
        <w:rPr>
          <w:ins w:id="254" w:author="Unknown"/>
          <w:rFonts w:ascii="Helvetica" w:eastAsia="Times New Roman" w:hAnsi="Helvetica" w:cs="Helvetica"/>
          <w:color w:val="333333"/>
          <w:sz w:val="19"/>
          <w:szCs w:val="19"/>
        </w:rPr>
      </w:pPr>
      <w:ins w:id="255" w:author="Unknown">
        <w:r w:rsidRPr="00F6697B">
          <w:rPr>
            <w:rFonts w:ascii="Helvetica" w:eastAsia="Times New Roman" w:hAnsi="Helvetica" w:cs="Helvetica"/>
            <w:color w:val="333333"/>
            <w:sz w:val="19"/>
            <w:szCs w:val="19"/>
          </w:rPr>
          <w:t>The functions of the firewall can include the following:</w:t>
        </w:r>
      </w:ins>
    </w:p>
    <w:p w:rsidR="00F6697B" w:rsidRPr="00F6697B" w:rsidRDefault="00F6697B" w:rsidP="00F6697B">
      <w:pPr>
        <w:numPr>
          <w:ilvl w:val="0"/>
          <w:numId w:val="13"/>
        </w:numPr>
        <w:spacing w:after="136" w:line="272" w:lineRule="atLeast"/>
        <w:ind w:left="516"/>
        <w:rPr>
          <w:ins w:id="256" w:author="Unknown"/>
          <w:rFonts w:ascii="Helvetica" w:eastAsia="Times New Roman" w:hAnsi="Helvetica" w:cs="Helvetica"/>
          <w:color w:val="333333"/>
          <w:sz w:val="19"/>
          <w:szCs w:val="19"/>
        </w:rPr>
      </w:pPr>
      <w:proofErr w:type="spellStart"/>
      <w:ins w:id="257" w:author="Unknown">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filtering</w:t>
        </w:r>
      </w:ins>
    </w:p>
    <w:p w:rsidR="00F6697B" w:rsidRPr="00F6697B" w:rsidRDefault="00F6697B" w:rsidP="00F6697B">
      <w:pPr>
        <w:numPr>
          <w:ilvl w:val="0"/>
          <w:numId w:val="13"/>
        </w:numPr>
        <w:spacing w:after="136" w:line="272" w:lineRule="atLeast"/>
        <w:ind w:left="516"/>
        <w:rPr>
          <w:ins w:id="258" w:author="Unknown"/>
          <w:rFonts w:ascii="Helvetica" w:eastAsia="Times New Roman" w:hAnsi="Helvetica" w:cs="Helvetica"/>
          <w:color w:val="333333"/>
          <w:sz w:val="19"/>
          <w:szCs w:val="19"/>
        </w:rPr>
      </w:pPr>
      <w:ins w:id="259" w:author="Unknown">
        <w:r w:rsidRPr="00F6697B">
          <w:rPr>
            <w:rFonts w:ascii="Helvetica" w:eastAsia="Times New Roman" w:hAnsi="Helvetica" w:cs="Helvetica"/>
            <w:color w:val="333333"/>
            <w:sz w:val="19"/>
            <w:szCs w:val="19"/>
          </w:rPr>
          <w:t>User authentication of connection with CTPs</w:t>
        </w:r>
      </w:ins>
    </w:p>
    <w:p w:rsidR="00F6697B" w:rsidRPr="00F6697B" w:rsidRDefault="00F6697B" w:rsidP="00F6697B">
      <w:pPr>
        <w:numPr>
          <w:ilvl w:val="0"/>
          <w:numId w:val="13"/>
        </w:numPr>
        <w:spacing w:after="136" w:line="272" w:lineRule="atLeast"/>
        <w:ind w:left="516"/>
        <w:rPr>
          <w:ins w:id="260" w:author="Unknown"/>
          <w:rFonts w:ascii="Helvetica" w:eastAsia="Times New Roman" w:hAnsi="Helvetica" w:cs="Helvetica"/>
          <w:color w:val="333333"/>
          <w:sz w:val="19"/>
          <w:szCs w:val="19"/>
        </w:rPr>
      </w:pPr>
      <w:ins w:id="261" w:author="Unknown">
        <w:r w:rsidRPr="00F6697B">
          <w:rPr>
            <w:rFonts w:ascii="Helvetica" w:eastAsia="Times New Roman" w:hAnsi="Helvetica" w:cs="Helvetica"/>
            <w:color w:val="333333"/>
            <w:sz w:val="19"/>
            <w:szCs w:val="19"/>
          </w:rPr>
          <w:t>Connection filtering with CGFs</w:t>
        </w:r>
      </w:ins>
    </w:p>
    <w:p w:rsidR="00F6697B" w:rsidRPr="00F6697B" w:rsidRDefault="00F6697B" w:rsidP="00F6697B">
      <w:pPr>
        <w:numPr>
          <w:ilvl w:val="0"/>
          <w:numId w:val="13"/>
        </w:numPr>
        <w:spacing w:after="136" w:line="272" w:lineRule="atLeast"/>
        <w:ind w:left="516"/>
        <w:rPr>
          <w:ins w:id="262" w:author="Unknown"/>
          <w:rFonts w:ascii="Helvetica" w:eastAsia="Times New Roman" w:hAnsi="Helvetica" w:cs="Helvetica"/>
          <w:color w:val="333333"/>
          <w:sz w:val="19"/>
          <w:szCs w:val="19"/>
        </w:rPr>
      </w:pPr>
      <w:ins w:id="263" w:author="Unknown">
        <w:r w:rsidRPr="00F6697B">
          <w:rPr>
            <w:rFonts w:ascii="Helvetica" w:eastAsia="Times New Roman" w:hAnsi="Helvetica" w:cs="Helvetica"/>
            <w:color w:val="333333"/>
            <w:sz w:val="19"/>
            <w:szCs w:val="19"/>
          </w:rPr>
          <w:t>Address translation</w:t>
        </w:r>
      </w:ins>
    </w:p>
    <w:p w:rsidR="00F6697B" w:rsidRPr="00F6697B" w:rsidRDefault="00F6697B" w:rsidP="00F6697B">
      <w:pPr>
        <w:spacing w:before="136" w:after="136" w:line="240" w:lineRule="auto"/>
        <w:outlineLvl w:val="4"/>
        <w:rPr>
          <w:ins w:id="264" w:author="Unknown"/>
          <w:rFonts w:ascii="inherit" w:eastAsia="Times New Roman" w:hAnsi="inherit" w:cs="Helvetica"/>
          <w:color w:val="333333"/>
          <w:sz w:val="19"/>
          <w:szCs w:val="19"/>
        </w:rPr>
      </w:pPr>
      <w:ins w:id="265" w:author="Unknown">
        <w:r w:rsidRPr="00F6697B">
          <w:rPr>
            <w:rFonts w:ascii="inherit" w:eastAsia="Times New Roman" w:hAnsi="inherit" w:cs="Helvetica"/>
            <w:color w:val="333333"/>
            <w:sz w:val="19"/>
            <w:szCs w:val="19"/>
          </w:rPr>
          <w:t>VPN Component</w:t>
        </w:r>
      </w:ins>
    </w:p>
    <w:p w:rsidR="00F6697B" w:rsidRPr="00F6697B" w:rsidRDefault="00F6697B" w:rsidP="00F6697B">
      <w:pPr>
        <w:spacing w:after="136" w:line="272" w:lineRule="atLeast"/>
        <w:rPr>
          <w:ins w:id="266" w:author="Unknown"/>
          <w:rFonts w:ascii="Helvetica" w:eastAsia="Times New Roman" w:hAnsi="Helvetica" w:cs="Helvetica"/>
          <w:color w:val="333333"/>
          <w:sz w:val="19"/>
          <w:szCs w:val="19"/>
        </w:rPr>
      </w:pPr>
      <w:ins w:id="267" w:author="Unknown">
        <w:r w:rsidRPr="00F6697B">
          <w:rPr>
            <w:rFonts w:ascii="Helvetica" w:eastAsia="Times New Roman" w:hAnsi="Helvetica" w:cs="Helvetica"/>
            <w:color w:val="333333"/>
            <w:sz w:val="19"/>
            <w:szCs w:val="19"/>
          </w:rPr>
          <w:lastRenderedPageBreak/>
          <w:t>The main purpose of the VPN component is to provide a protected connection between two devices, two networks, or a device and a network. This protection can include encryption, authentication, and packet-integrity checking, preventing eavesdrop attacks from prying eyes. VPNs are a cost-effective, remote-access solution because they enable you to use a public network, in a secure manner, to connect two private networks. This is cheaper than purchasing private WAN links to provide connectivity.</w:t>
        </w:r>
      </w:ins>
    </w:p>
    <w:p w:rsidR="00F6697B" w:rsidRPr="00F6697B" w:rsidRDefault="00F6697B" w:rsidP="00F6697B">
      <w:pPr>
        <w:spacing w:after="136" w:line="272" w:lineRule="atLeast"/>
        <w:rPr>
          <w:ins w:id="268" w:author="Unknown"/>
          <w:rFonts w:ascii="Helvetica" w:eastAsia="Times New Roman" w:hAnsi="Helvetica" w:cs="Helvetica"/>
          <w:color w:val="333333"/>
          <w:sz w:val="19"/>
          <w:szCs w:val="19"/>
        </w:rPr>
      </w:pPr>
      <w:ins w:id="269" w:author="Unknown">
        <w:r w:rsidRPr="00F6697B">
          <w:rPr>
            <w:rFonts w:ascii="Helvetica" w:eastAsia="Times New Roman" w:hAnsi="Helvetica" w:cs="Helvetica"/>
            <w:color w:val="333333"/>
            <w:sz w:val="19"/>
            <w:szCs w:val="19"/>
          </w:rPr>
          <w:t>The functions of the VPN component can include the following:</w:t>
        </w:r>
      </w:ins>
    </w:p>
    <w:p w:rsidR="00F6697B" w:rsidRPr="00F6697B" w:rsidRDefault="00F6697B" w:rsidP="00F6697B">
      <w:pPr>
        <w:numPr>
          <w:ilvl w:val="0"/>
          <w:numId w:val="14"/>
        </w:numPr>
        <w:spacing w:after="136" w:line="272" w:lineRule="atLeast"/>
        <w:ind w:left="516"/>
        <w:rPr>
          <w:ins w:id="270" w:author="Unknown"/>
          <w:rFonts w:ascii="Helvetica" w:eastAsia="Times New Roman" w:hAnsi="Helvetica" w:cs="Helvetica"/>
          <w:color w:val="333333"/>
          <w:sz w:val="19"/>
          <w:szCs w:val="19"/>
        </w:rPr>
      </w:pPr>
      <w:ins w:id="271" w:author="Unknown">
        <w:r w:rsidRPr="00F6697B">
          <w:rPr>
            <w:rFonts w:ascii="Helvetica" w:eastAsia="Times New Roman" w:hAnsi="Helvetica" w:cs="Helvetica"/>
            <w:color w:val="333333"/>
            <w:sz w:val="19"/>
            <w:szCs w:val="19"/>
          </w:rPr>
          <w:t>Protecting (encrypting) traffic between LAN sites and remote access users</w:t>
        </w:r>
      </w:ins>
    </w:p>
    <w:p w:rsidR="00F6697B" w:rsidRPr="00F6697B" w:rsidRDefault="00F6697B" w:rsidP="00F6697B">
      <w:pPr>
        <w:numPr>
          <w:ilvl w:val="0"/>
          <w:numId w:val="14"/>
        </w:numPr>
        <w:spacing w:after="136" w:line="272" w:lineRule="atLeast"/>
        <w:ind w:left="516"/>
        <w:rPr>
          <w:ins w:id="272" w:author="Unknown"/>
          <w:rFonts w:ascii="Helvetica" w:eastAsia="Times New Roman" w:hAnsi="Helvetica" w:cs="Helvetica"/>
          <w:color w:val="333333"/>
          <w:sz w:val="19"/>
          <w:szCs w:val="19"/>
        </w:rPr>
      </w:pPr>
      <w:ins w:id="273" w:author="Unknown">
        <w:r w:rsidRPr="00F6697B">
          <w:rPr>
            <w:rFonts w:ascii="Helvetica" w:eastAsia="Times New Roman" w:hAnsi="Helvetica" w:cs="Helvetica"/>
            <w:color w:val="333333"/>
            <w:sz w:val="19"/>
            <w:szCs w:val="19"/>
          </w:rPr>
          <w:t>Assigning addressing information to remote access clients</w:t>
        </w:r>
      </w:ins>
    </w:p>
    <w:p w:rsidR="00F6697B" w:rsidRPr="00F6697B" w:rsidRDefault="00F6697B" w:rsidP="00F6697B">
      <w:pPr>
        <w:numPr>
          <w:ilvl w:val="0"/>
          <w:numId w:val="14"/>
        </w:numPr>
        <w:spacing w:after="136" w:line="272" w:lineRule="atLeast"/>
        <w:ind w:left="516"/>
        <w:rPr>
          <w:ins w:id="274" w:author="Unknown"/>
          <w:rFonts w:ascii="Helvetica" w:eastAsia="Times New Roman" w:hAnsi="Helvetica" w:cs="Helvetica"/>
          <w:color w:val="333333"/>
          <w:sz w:val="19"/>
          <w:szCs w:val="19"/>
        </w:rPr>
      </w:pPr>
      <w:ins w:id="275" w:author="Unknown">
        <w:r w:rsidRPr="00F6697B">
          <w:rPr>
            <w:rFonts w:ascii="Helvetica" w:eastAsia="Times New Roman" w:hAnsi="Helvetica" w:cs="Helvetica"/>
            <w:color w:val="333333"/>
            <w:sz w:val="19"/>
            <w:szCs w:val="19"/>
          </w:rPr>
          <w:t>Using simple packet filters to restrict traffic flow</w:t>
        </w:r>
      </w:ins>
    </w:p>
    <w:p w:rsidR="00F6697B" w:rsidRPr="00F6697B" w:rsidRDefault="00F6697B" w:rsidP="00F6697B">
      <w:pPr>
        <w:spacing w:after="136" w:line="272" w:lineRule="atLeast"/>
        <w:rPr>
          <w:ins w:id="276" w:author="Unknown"/>
          <w:rFonts w:ascii="Helvetica" w:eastAsia="Times New Roman" w:hAnsi="Helvetica" w:cs="Helvetica"/>
          <w:color w:val="333333"/>
          <w:sz w:val="19"/>
          <w:szCs w:val="19"/>
        </w:rPr>
      </w:pPr>
      <w:ins w:id="277" w:author="Unknown">
        <w:r w:rsidRPr="00F6697B">
          <w:rPr>
            <w:rFonts w:ascii="Helvetica" w:eastAsia="Times New Roman" w:hAnsi="Helvetica" w:cs="Helvetica"/>
            <w:color w:val="333333"/>
            <w:sz w:val="19"/>
            <w:szCs w:val="19"/>
          </w:rPr>
          <w:t>VPNs are covered in more depth in Part VIII.</w:t>
        </w:r>
      </w:ins>
    </w:p>
    <w:p w:rsidR="00F6697B" w:rsidRPr="00F6697B" w:rsidRDefault="00F6697B" w:rsidP="00F6697B">
      <w:pPr>
        <w:spacing w:before="136" w:after="136" w:line="240" w:lineRule="auto"/>
        <w:outlineLvl w:val="4"/>
        <w:rPr>
          <w:ins w:id="278" w:author="Unknown"/>
          <w:rFonts w:ascii="inherit" w:eastAsia="Times New Roman" w:hAnsi="inherit" w:cs="Helvetica"/>
          <w:color w:val="333333"/>
          <w:sz w:val="19"/>
          <w:szCs w:val="19"/>
        </w:rPr>
      </w:pPr>
      <w:ins w:id="279" w:author="Unknown">
        <w:r w:rsidRPr="00F6697B">
          <w:rPr>
            <w:rFonts w:ascii="inherit" w:eastAsia="Times New Roman" w:hAnsi="inherit" w:cs="Helvetica"/>
            <w:color w:val="333333"/>
            <w:sz w:val="19"/>
            <w:szCs w:val="19"/>
          </w:rPr>
          <w:t>IDS Component</w:t>
        </w:r>
      </w:ins>
    </w:p>
    <w:p w:rsidR="00F6697B" w:rsidRPr="00F6697B" w:rsidRDefault="00F6697B" w:rsidP="00F6697B">
      <w:pPr>
        <w:spacing w:after="136" w:line="272" w:lineRule="atLeast"/>
        <w:rPr>
          <w:ins w:id="280" w:author="Unknown"/>
          <w:rFonts w:ascii="Helvetica" w:eastAsia="Times New Roman" w:hAnsi="Helvetica" w:cs="Helvetica"/>
          <w:color w:val="333333"/>
          <w:sz w:val="19"/>
          <w:szCs w:val="19"/>
        </w:rPr>
      </w:pPr>
      <w:ins w:id="281" w:author="Unknown">
        <w:r w:rsidRPr="00F6697B">
          <w:rPr>
            <w:rFonts w:ascii="Helvetica" w:eastAsia="Times New Roman" w:hAnsi="Helvetica" w:cs="Helvetica"/>
            <w:color w:val="333333"/>
            <w:sz w:val="19"/>
            <w:szCs w:val="19"/>
          </w:rPr>
          <w:t xml:space="preserve">The main purpose of the IDS component is to detect, and possibly prevent, reconnaissance, </w:t>
        </w:r>
        <w:proofErr w:type="spellStart"/>
        <w:r w:rsidRPr="00F6697B">
          <w:rPr>
            <w:rFonts w:ascii="Helvetica" w:eastAsia="Times New Roman" w:hAnsi="Helvetica" w:cs="Helvetica"/>
            <w:color w:val="333333"/>
            <w:sz w:val="19"/>
            <w:szCs w:val="19"/>
          </w:rPr>
          <w:t>DoS</w:t>
        </w:r>
        <w:proofErr w:type="spellEnd"/>
        <w:r w:rsidRPr="00F6697B">
          <w:rPr>
            <w:rFonts w:ascii="Helvetica" w:eastAsia="Times New Roman" w:hAnsi="Helvetica" w:cs="Helvetica"/>
            <w:color w:val="333333"/>
            <w:sz w:val="19"/>
            <w:szCs w:val="19"/>
          </w:rPr>
          <w:t>, and unauthorized access attacks. To understand the different kinds of network attacks that your company is facing, you need an intimate understanding of the different kinds of traffic flowing through your network, as well as the intentions of this traffic.</w:t>
        </w:r>
      </w:ins>
    </w:p>
    <w:p w:rsidR="00F6697B" w:rsidRPr="00F6697B" w:rsidRDefault="00F6697B" w:rsidP="00F6697B">
      <w:pPr>
        <w:spacing w:after="136" w:line="272" w:lineRule="atLeast"/>
        <w:rPr>
          <w:ins w:id="282" w:author="Unknown"/>
          <w:rFonts w:ascii="Helvetica" w:eastAsia="Times New Roman" w:hAnsi="Helvetica" w:cs="Helvetica"/>
          <w:color w:val="333333"/>
          <w:sz w:val="19"/>
          <w:szCs w:val="19"/>
        </w:rPr>
      </w:pPr>
      <w:ins w:id="283" w:author="Unknown">
        <w:r w:rsidRPr="00F6697B">
          <w:rPr>
            <w:rFonts w:ascii="Helvetica" w:eastAsia="Times New Roman" w:hAnsi="Helvetica" w:cs="Helvetica"/>
            <w:color w:val="333333"/>
            <w:sz w:val="19"/>
            <w:szCs w:val="19"/>
          </w:rPr>
          <w:t xml:space="preserve">Most traffic entering or traversing your network has a valid purpose: to access web pages with HTTP, resolve names to addresses with DNS, send e-mail with SMTP, and so on. However, a small percentage of traffic has malicious intentions. In these cases, a hacker might be executing a reconnaissance attack to determine what kinds of resources are available in your network, and then might execute a </w:t>
        </w:r>
        <w:proofErr w:type="spellStart"/>
        <w:r w:rsidRPr="00F6697B">
          <w:rPr>
            <w:rFonts w:ascii="Helvetica" w:eastAsia="Times New Roman" w:hAnsi="Helvetica" w:cs="Helvetica"/>
            <w:color w:val="333333"/>
            <w:sz w:val="19"/>
            <w:szCs w:val="19"/>
          </w:rPr>
          <w:t>DoS</w:t>
        </w:r>
        <w:proofErr w:type="spellEnd"/>
        <w:r w:rsidRPr="00F6697B">
          <w:rPr>
            <w:rFonts w:ascii="Helvetica" w:eastAsia="Times New Roman" w:hAnsi="Helvetica" w:cs="Helvetica"/>
            <w:color w:val="333333"/>
            <w:sz w:val="19"/>
            <w:szCs w:val="19"/>
          </w:rPr>
          <w:t xml:space="preserve"> attack to affect their level of service or carry out an unauthorized attack to open a back door into your network. An IDS solution should be capable of detecting these kinds of threats.</w:t>
        </w:r>
      </w:ins>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38"/>
      </w:tblGrid>
      <w:tr w:rsidR="00F6697B" w:rsidRPr="00F6697B" w:rsidTr="00F6697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6697B" w:rsidRPr="00F6697B" w:rsidRDefault="00F6697B" w:rsidP="00F6697B">
            <w:pPr>
              <w:spacing w:before="272" w:after="136" w:line="240" w:lineRule="auto"/>
              <w:outlineLvl w:val="1"/>
              <w:rPr>
                <w:rFonts w:ascii="inherit" w:eastAsia="Times New Roman" w:hAnsi="inherit" w:cs="Times New Roman"/>
                <w:sz w:val="41"/>
                <w:szCs w:val="41"/>
              </w:rPr>
            </w:pPr>
            <w:r w:rsidRPr="00F6697B">
              <w:rPr>
                <w:rFonts w:ascii="inherit" w:eastAsia="Times New Roman" w:hAnsi="inherit" w:cs="Times New Roman"/>
                <w:sz w:val="41"/>
                <w:szCs w:val="41"/>
              </w:rPr>
              <w:t>IDS Overlooked</w:t>
            </w:r>
          </w:p>
          <w:p w:rsidR="00F6697B" w:rsidRPr="00F6697B" w:rsidRDefault="00F6697B" w:rsidP="00F6697B">
            <w:pPr>
              <w:spacing w:after="136" w:line="240" w:lineRule="auto"/>
              <w:rPr>
                <w:rFonts w:ascii="Times New Roman" w:eastAsia="Times New Roman" w:hAnsi="Times New Roman" w:cs="Times New Roman"/>
                <w:sz w:val="24"/>
                <w:szCs w:val="24"/>
              </w:rPr>
            </w:pPr>
            <w:r w:rsidRPr="00F6697B">
              <w:rPr>
                <w:rFonts w:ascii="Times New Roman" w:eastAsia="Times New Roman" w:hAnsi="Times New Roman" w:cs="Times New Roman"/>
                <w:sz w:val="24"/>
                <w:szCs w:val="24"/>
              </w:rPr>
              <w:t>IDS components often are overlooked or are seen as unnecessary in a security solution if your network has a firewall component. I once performed work for a company that took this position on IDS solutions, and it was shaken when I set up a test IDS system that detected more than 1000 network threats directed against the network system over a single day. You will not know what kinds of attacks your network is facing unless you monitor it. Plus, new types of attacks are appearing at a steady rate. A good IDS solution can help detect and prevent attacks.</w:t>
            </w:r>
          </w:p>
        </w:tc>
      </w:tr>
    </w:tbl>
    <w:p w:rsidR="00F6697B" w:rsidRPr="00F6697B" w:rsidRDefault="00F6697B" w:rsidP="00F6697B">
      <w:pPr>
        <w:spacing w:after="0" w:line="272" w:lineRule="atLeast"/>
        <w:rPr>
          <w:ins w:id="284" w:author="Unknown"/>
          <w:rFonts w:ascii="Helvetica" w:eastAsia="Times New Roman" w:hAnsi="Helvetica" w:cs="Helvetica"/>
          <w:color w:val="333333"/>
          <w:sz w:val="19"/>
          <w:szCs w:val="19"/>
        </w:rPr>
      </w:pPr>
      <w:ins w:id="285"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286" w:author="Unknown"/>
          <w:rFonts w:ascii="Helvetica" w:eastAsia="Times New Roman" w:hAnsi="Helvetica" w:cs="Helvetica"/>
          <w:color w:val="333333"/>
          <w:sz w:val="19"/>
          <w:szCs w:val="19"/>
        </w:rPr>
      </w:pPr>
      <w:ins w:id="287" w:author="Unknown">
        <w:r w:rsidRPr="00F6697B">
          <w:rPr>
            <w:rFonts w:ascii="Helvetica" w:eastAsia="Times New Roman" w:hAnsi="Helvetica" w:cs="Helvetica"/>
            <w:color w:val="333333"/>
            <w:sz w:val="19"/>
            <w:szCs w:val="19"/>
          </w:rPr>
          <w:t>IDS components fall under one of three categories:</w:t>
        </w:r>
      </w:ins>
    </w:p>
    <w:p w:rsidR="00F6697B" w:rsidRPr="00F6697B" w:rsidRDefault="00F6697B" w:rsidP="00F6697B">
      <w:pPr>
        <w:numPr>
          <w:ilvl w:val="0"/>
          <w:numId w:val="15"/>
        </w:numPr>
        <w:spacing w:after="136" w:line="272" w:lineRule="atLeast"/>
        <w:ind w:left="516"/>
        <w:rPr>
          <w:ins w:id="288" w:author="Unknown"/>
          <w:rFonts w:ascii="Helvetica" w:eastAsia="Times New Roman" w:hAnsi="Helvetica" w:cs="Helvetica"/>
          <w:color w:val="333333"/>
          <w:sz w:val="19"/>
          <w:szCs w:val="19"/>
        </w:rPr>
      </w:pPr>
      <w:ins w:id="289" w:author="Unknown">
        <w:r w:rsidRPr="00F6697B">
          <w:rPr>
            <w:rFonts w:ascii="Helvetica" w:eastAsia="Times New Roman" w:hAnsi="Helvetica" w:cs="Helvetica"/>
            <w:color w:val="333333"/>
            <w:sz w:val="19"/>
            <w:szCs w:val="19"/>
          </w:rPr>
          <w:t>Anomaly-based</w:t>
        </w:r>
      </w:ins>
    </w:p>
    <w:p w:rsidR="00F6697B" w:rsidRPr="00F6697B" w:rsidRDefault="00F6697B" w:rsidP="00F6697B">
      <w:pPr>
        <w:numPr>
          <w:ilvl w:val="0"/>
          <w:numId w:val="15"/>
        </w:numPr>
        <w:spacing w:after="136" w:line="272" w:lineRule="atLeast"/>
        <w:ind w:left="516"/>
        <w:rPr>
          <w:ins w:id="290" w:author="Unknown"/>
          <w:rFonts w:ascii="Helvetica" w:eastAsia="Times New Roman" w:hAnsi="Helvetica" w:cs="Helvetica"/>
          <w:color w:val="333333"/>
          <w:sz w:val="19"/>
          <w:szCs w:val="19"/>
        </w:rPr>
      </w:pPr>
      <w:ins w:id="291" w:author="Unknown">
        <w:r w:rsidRPr="00F6697B">
          <w:rPr>
            <w:rFonts w:ascii="Helvetica" w:eastAsia="Times New Roman" w:hAnsi="Helvetica" w:cs="Helvetica"/>
            <w:color w:val="333333"/>
            <w:sz w:val="19"/>
            <w:szCs w:val="19"/>
          </w:rPr>
          <w:t>Signature-based</w:t>
        </w:r>
      </w:ins>
    </w:p>
    <w:p w:rsidR="00F6697B" w:rsidRPr="00F6697B" w:rsidRDefault="00F6697B" w:rsidP="00F6697B">
      <w:pPr>
        <w:numPr>
          <w:ilvl w:val="0"/>
          <w:numId w:val="15"/>
        </w:numPr>
        <w:spacing w:after="136" w:line="272" w:lineRule="atLeast"/>
        <w:ind w:left="516"/>
        <w:rPr>
          <w:ins w:id="292" w:author="Unknown"/>
          <w:rFonts w:ascii="Helvetica" w:eastAsia="Times New Roman" w:hAnsi="Helvetica" w:cs="Helvetica"/>
          <w:color w:val="333333"/>
          <w:sz w:val="19"/>
          <w:szCs w:val="19"/>
        </w:rPr>
      </w:pPr>
      <w:ins w:id="293" w:author="Unknown">
        <w:r w:rsidRPr="00F6697B">
          <w:rPr>
            <w:rFonts w:ascii="Helvetica" w:eastAsia="Times New Roman" w:hAnsi="Helvetica" w:cs="Helvetica"/>
            <w:color w:val="333333"/>
            <w:sz w:val="19"/>
            <w:szCs w:val="19"/>
          </w:rPr>
          <w:t>Hybrid-based</w:t>
        </w:r>
      </w:ins>
    </w:p>
    <w:p w:rsidR="00F6697B" w:rsidRPr="00F6697B" w:rsidRDefault="00F6697B" w:rsidP="00F6697B">
      <w:pPr>
        <w:spacing w:after="136" w:line="272" w:lineRule="atLeast"/>
        <w:rPr>
          <w:ins w:id="294" w:author="Unknown"/>
          <w:rFonts w:ascii="Helvetica" w:eastAsia="Times New Roman" w:hAnsi="Helvetica" w:cs="Helvetica"/>
          <w:color w:val="333333"/>
          <w:sz w:val="19"/>
          <w:szCs w:val="19"/>
        </w:rPr>
      </w:pPr>
      <w:ins w:id="295" w:author="Unknown">
        <w:r w:rsidRPr="00F6697B">
          <w:rPr>
            <w:rFonts w:ascii="Helvetica" w:eastAsia="Times New Roman" w:hAnsi="Helvetica" w:cs="Helvetica"/>
            <w:color w:val="333333"/>
            <w:sz w:val="19"/>
            <w:szCs w:val="19"/>
          </w:rPr>
          <w:t xml:space="preserve">Anomaly-based solutions capture traffic over a period of time and use this as a reference for what is valid. These systems then compare new traffic to what is considered to be "normal" and look for anomalies. One disadvantage of anomaly-based solutions is that they tend to generate a lot of false positives (they trigger </w:t>
        </w:r>
        <w:r w:rsidRPr="00F6697B">
          <w:rPr>
            <w:rFonts w:ascii="Helvetica" w:eastAsia="Times New Roman" w:hAnsi="Helvetica" w:cs="Helvetica"/>
            <w:color w:val="333333"/>
            <w:sz w:val="19"/>
            <w:szCs w:val="19"/>
          </w:rPr>
          <w:lastRenderedPageBreak/>
          <w:t>alarms that are not really attacks). This is because traffic patterns change; if you do not stay up-to-date on a database of normal traffic flows, false positives are bound to happen.</w:t>
        </w:r>
      </w:ins>
    </w:p>
    <w:p w:rsidR="00F6697B" w:rsidRPr="00F6697B" w:rsidRDefault="00F6697B" w:rsidP="00F6697B">
      <w:pPr>
        <w:spacing w:after="136" w:line="272" w:lineRule="atLeast"/>
        <w:rPr>
          <w:ins w:id="296" w:author="Unknown"/>
          <w:rFonts w:ascii="Helvetica" w:eastAsia="Times New Roman" w:hAnsi="Helvetica" w:cs="Helvetica"/>
          <w:color w:val="333333"/>
          <w:sz w:val="19"/>
          <w:szCs w:val="19"/>
        </w:rPr>
      </w:pPr>
      <w:ins w:id="297" w:author="Unknown">
        <w:r w:rsidRPr="00F6697B">
          <w:rPr>
            <w:rFonts w:ascii="Helvetica" w:eastAsia="Times New Roman" w:hAnsi="Helvetica" w:cs="Helvetica"/>
            <w:color w:val="333333"/>
            <w:sz w:val="19"/>
            <w:szCs w:val="19"/>
          </w:rPr>
          <w:t>Signature-based solutions compare traffic to signatures to look for attacks. A signature is a static definition of things to examine in packet or packets; these can include header information as well as data. Signature-based solutions have a lot less false positive alarms. However, their main disadvantage is that they cannot detect new kinds of attacks unless you keep your signature database updated. This is where an anomaly-based solution shines: It can detect new kinds of attacks without a software upgrade.</w:t>
        </w:r>
      </w:ins>
    </w:p>
    <w:p w:rsidR="00F6697B" w:rsidRPr="00F6697B" w:rsidRDefault="00F6697B" w:rsidP="00F6697B">
      <w:pPr>
        <w:spacing w:after="136" w:line="272" w:lineRule="atLeast"/>
        <w:rPr>
          <w:ins w:id="298" w:author="Unknown"/>
          <w:rFonts w:ascii="Helvetica" w:eastAsia="Times New Roman" w:hAnsi="Helvetica" w:cs="Helvetica"/>
          <w:color w:val="333333"/>
          <w:sz w:val="19"/>
          <w:szCs w:val="19"/>
        </w:rPr>
      </w:pPr>
      <w:ins w:id="299" w:author="Unknown">
        <w:r w:rsidRPr="00F6697B">
          <w:rPr>
            <w:rFonts w:ascii="Helvetica" w:eastAsia="Times New Roman" w:hAnsi="Helvetica" w:cs="Helvetica"/>
            <w:color w:val="333333"/>
            <w:sz w:val="19"/>
            <w:szCs w:val="19"/>
          </w:rPr>
          <w:t>In many of today's IDS solutions, a hybrid approach is used, with both signatures and anomaly detection used in tandem to provide the best possible intrusion detection.</w:t>
        </w:r>
      </w:ins>
    </w:p>
    <w:p w:rsidR="00F6697B" w:rsidRPr="00F6697B" w:rsidRDefault="00F6697B" w:rsidP="00F6697B">
      <w:pPr>
        <w:spacing w:after="136" w:line="272" w:lineRule="atLeast"/>
        <w:rPr>
          <w:ins w:id="300" w:author="Unknown"/>
          <w:rFonts w:ascii="Helvetica" w:eastAsia="Times New Roman" w:hAnsi="Helvetica" w:cs="Helvetica"/>
          <w:color w:val="333333"/>
          <w:sz w:val="19"/>
          <w:szCs w:val="19"/>
        </w:rPr>
      </w:pPr>
      <w:ins w:id="301" w:author="Unknown">
        <w:r w:rsidRPr="00F6697B">
          <w:rPr>
            <w:rFonts w:ascii="Helvetica" w:eastAsia="Times New Roman" w:hAnsi="Helvetica" w:cs="Helvetica"/>
            <w:color w:val="333333"/>
            <w:sz w:val="19"/>
            <w:szCs w:val="19"/>
          </w:rPr>
          <w:t>IDS solutions come in two flavors:</w:t>
        </w:r>
      </w:ins>
    </w:p>
    <w:p w:rsidR="00F6697B" w:rsidRPr="00F6697B" w:rsidRDefault="00F6697B" w:rsidP="00F6697B">
      <w:pPr>
        <w:numPr>
          <w:ilvl w:val="0"/>
          <w:numId w:val="16"/>
        </w:numPr>
        <w:spacing w:after="136" w:line="272" w:lineRule="atLeast"/>
        <w:ind w:left="516"/>
        <w:rPr>
          <w:ins w:id="302" w:author="Unknown"/>
          <w:rFonts w:ascii="Helvetica" w:eastAsia="Times New Roman" w:hAnsi="Helvetica" w:cs="Helvetica"/>
          <w:color w:val="333333"/>
          <w:sz w:val="19"/>
          <w:szCs w:val="19"/>
        </w:rPr>
      </w:pPr>
      <w:ins w:id="303" w:author="Unknown">
        <w:r w:rsidRPr="00F6697B">
          <w:rPr>
            <w:rFonts w:ascii="Helvetica" w:eastAsia="Times New Roman" w:hAnsi="Helvetica" w:cs="Helvetica"/>
            <w:color w:val="333333"/>
            <w:sz w:val="19"/>
            <w:szCs w:val="19"/>
          </w:rPr>
          <w:t>Network-based IDS</w:t>
        </w:r>
      </w:ins>
    </w:p>
    <w:p w:rsidR="00F6697B" w:rsidRPr="00F6697B" w:rsidRDefault="00F6697B" w:rsidP="00F6697B">
      <w:pPr>
        <w:numPr>
          <w:ilvl w:val="0"/>
          <w:numId w:val="16"/>
        </w:numPr>
        <w:spacing w:after="136" w:line="272" w:lineRule="atLeast"/>
        <w:ind w:left="516"/>
        <w:rPr>
          <w:ins w:id="304" w:author="Unknown"/>
          <w:rFonts w:ascii="Helvetica" w:eastAsia="Times New Roman" w:hAnsi="Helvetica" w:cs="Helvetica"/>
          <w:color w:val="333333"/>
          <w:sz w:val="19"/>
          <w:szCs w:val="19"/>
        </w:rPr>
      </w:pPr>
      <w:ins w:id="305" w:author="Unknown">
        <w:r w:rsidRPr="00F6697B">
          <w:rPr>
            <w:rFonts w:ascii="Helvetica" w:eastAsia="Times New Roman" w:hAnsi="Helvetica" w:cs="Helvetica"/>
            <w:color w:val="333333"/>
            <w:sz w:val="19"/>
            <w:szCs w:val="19"/>
          </w:rPr>
          <w:t>Host-based IDS</w:t>
        </w:r>
      </w:ins>
    </w:p>
    <w:p w:rsidR="00F6697B" w:rsidRPr="00F6697B" w:rsidRDefault="00F6697B" w:rsidP="00F6697B">
      <w:pPr>
        <w:spacing w:after="136" w:line="272" w:lineRule="atLeast"/>
        <w:rPr>
          <w:ins w:id="306" w:author="Unknown"/>
          <w:rFonts w:ascii="Helvetica" w:eastAsia="Times New Roman" w:hAnsi="Helvetica" w:cs="Helvetica"/>
          <w:color w:val="333333"/>
          <w:sz w:val="19"/>
          <w:szCs w:val="19"/>
        </w:rPr>
      </w:pPr>
      <w:ins w:id="307" w:author="Unknown">
        <w:r w:rsidRPr="00F6697B">
          <w:rPr>
            <w:rFonts w:ascii="Helvetica" w:eastAsia="Times New Roman" w:hAnsi="Helvetica" w:cs="Helvetica"/>
            <w:color w:val="333333"/>
            <w:sz w:val="19"/>
            <w:szCs w:val="19"/>
          </w:rPr>
          <w:t>A network-based IDS solution is a protocol analyzer on steroids: It plugs into your network at key points and monitors traffic. Network-based systems can be used to detect attacks against many different devices. A good network-based IDS solution should have the capability, when an attack is detected, to access (log into) your firewall component and configure a temporary filter to block the malicious traffic. This is an excellent tool for shutting down the hacker's access even into public areas of your network.</w:t>
        </w:r>
      </w:ins>
    </w:p>
    <w:p w:rsidR="00F6697B" w:rsidRPr="00F6697B" w:rsidRDefault="00F6697B" w:rsidP="00F6697B">
      <w:pPr>
        <w:spacing w:after="136" w:line="272" w:lineRule="atLeast"/>
        <w:rPr>
          <w:ins w:id="308" w:author="Unknown"/>
          <w:rFonts w:ascii="Helvetica" w:eastAsia="Times New Roman" w:hAnsi="Helvetica" w:cs="Helvetica"/>
          <w:color w:val="333333"/>
          <w:sz w:val="19"/>
          <w:szCs w:val="19"/>
        </w:rPr>
      </w:pPr>
      <w:ins w:id="309" w:author="Unknown">
        <w:r w:rsidRPr="00F6697B">
          <w:rPr>
            <w:rFonts w:ascii="Helvetica" w:eastAsia="Times New Roman" w:hAnsi="Helvetica" w:cs="Helvetica"/>
            <w:color w:val="333333"/>
            <w:sz w:val="19"/>
            <w:szCs w:val="19"/>
          </w:rPr>
          <w:t>A host-based IDS solution is IDS software running on a host, such as a PC or file server, that detects attacks only against that host. This can provide an additional measure of protection for critical servers that are not necessarily protected by a firewall or IDS component. One downside of host-based solutions is that they require extra processing power to examine packet information sent to the host.</w:t>
        </w:r>
      </w:ins>
    </w:p>
    <w:p w:rsidR="00F6697B" w:rsidRPr="00F6697B" w:rsidRDefault="00F6697B" w:rsidP="00F6697B">
      <w:pPr>
        <w:spacing w:after="136" w:line="272" w:lineRule="atLeast"/>
        <w:rPr>
          <w:ins w:id="310" w:author="Unknown"/>
          <w:rFonts w:ascii="Helvetica" w:eastAsia="Times New Roman" w:hAnsi="Helvetica" w:cs="Helvetica"/>
          <w:color w:val="333333"/>
          <w:sz w:val="19"/>
          <w:szCs w:val="19"/>
        </w:rPr>
      </w:pPr>
      <w:ins w:id="311" w:author="Unknown">
        <w:r w:rsidRPr="00F6697B">
          <w:rPr>
            <w:rFonts w:ascii="Helvetica" w:eastAsia="Times New Roman" w:hAnsi="Helvetica" w:cs="Helvetica"/>
            <w:color w:val="333333"/>
            <w:sz w:val="19"/>
            <w:szCs w:val="19"/>
          </w:rPr>
          <w:t>CAUTION</w:t>
        </w:r>
      </w:ins>
    </w:p>
    <w:p w:rsidR="00F6697B" w:rsidRPr="00F6697B" w:rsidRDefault="00F6697B" w:rsidP="00F6697B">
      <w:pPr>
        <w:spacing w:after="136" w:line="272" w:lineRule="atLeast"/>
        <w:rPr>
          <w:ins w:id="312" w:author="Unknown"/>
          <w:rFonts w:ascii="Helvetica" w:eastAsia="Times New Roman" w:hAnsi="Helvetica" w:cs="Helvetica"/>
          <w:color w:val="333333"/>
          <w:sz w:val="19"/>
          <w:szCs w:val="19"/>
        </w:rPr>
      </w:pPr>
      <w:ins w:id="313" w:author="Unknown">
        <w:r w:rsidRPr="00F6697B">
          <w:rPr>
            <w:rFonts w:ascii="Helvetica" w:eastAsia="Times New Roman" w:hAnsi="Helvetica" w:cs="Helvetica"/>
            <w:color w:val="333333"/>
            <w:sz w:val="19"/>
            <w:szCs w:val="19"/>
          </w:rPr>
          <w:t>IDS solutions are still in their infancy and should not be relied upon solely for security. For many IDS systems, a very wily hacker can slip by attacks without raising an alarm. Remember that a good firewall system has multiple components to it.</w:t>
        </w:r>
      </w:ins>
    </w:p>
    <w:p w:rsidR="00F6697B" w:rsidRPr="00F6697B" w:rsidRDefault="00F6697B" w:rsidP="00F6697B">
      <w:pPr>
        <w:spacing w:after="0" w:line="272" w:lineRule="atLeast"/>
        <w:rPr>
          <w:ins w:id="314" w:author="Unknown"/>
          <w:rFonts w:ascii="Helvetica" w:eastAsia="Times New Roman" w:hAnsi="Helvetica" w:cs="Helvetica"/>
          <w:color w:val="333333"/>
          <w:sz w:val="19"/>
          <w:szCs w:val="19"/>
        </w:rPr>
      </w:pPr>
      <w:ins w:id="315"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316" w:author="Unknown"/>
          <w:rFonts w:ascii="Helvetica" w:eastAsia="Times New Roman" w:hAnsi="Helvetica" w:cs="Helvetica"/>
          <w:color w:val="333333"/>
          <w:sz w:val="19"/>
          <w:szCs w:val="19"/>
        </w:rPr>
      </w:pPr>
      <w:ins w:id="317" w:author="Unknown">
        <w:r w:rsidRPr="00F6697B">
          <w:rPr>
            <w:rFonts w:ascii="Helvetica" w:eastAsia="Times New Roman" w:hAnsi="Helvetica" w:cs="Helvetica"/>
            <w:color w:val="333333"/>
            <w:sz w:val="19"/>
            <w:szCs w:val="19"/>
          </w:rPr>
          <w:t>Your IDS component should play a key role in your firewall system. The functions of the IDS component can include these:</w:t>
        </w:r>
      </w:ins>
    </w:p>
    <w:p w:rsidR="00F6697B" w:rsidRPr="00F6697B" w:rsidRDefault="00F6697B" w:rsidP="00F6697B">
      <w:pPr>
        <w:numPr>
          <w:ilvl w:val="0"/>
          <w:numId w:val="17"/>
        </w:numPr>
        <w:spacing w:after="136" w:line="272" w:lineRule="atLeast"/>
        <w:ind w:left="516"/>
        <w:rPr>
          <w:ins w:id="318" w:author="Unknown"/>
          <w:rFonts w:ascii="Helvetica" w:eastAsia="Times New Roman" w:hAnsi="Helvetica" w:cs="Helvetica"/>
          <w:color w:val="333333"/>
          <w:sz w:val="19"/>
          <w:szCs w:val="19"/>
        </w:rPr>
      </w:pPr>
      <w:ins w:id="319" w:author="Unknown">
        <w:r w:rsidRPr="00F6697B">
          <w:rPr>
            <w:rFonts w:ascii="Helvetica" w:eastAsia="Times New Roman" w:hAnsi="Helvetica" w:cs="Helvetica"/>
            <w:color w:val="333333"/>
            <w:sz w:val="19"/>
            <w:szCs w:val="19"/>
          </w:rPr>
          <w:t>Monitoring traffic for statistical purposes</w:t>
        </w:r>
      </w:ins>
    </w:p>
    <w:p w:rsidR="00F6697B" w:rsidRPr="00F6697B" w:rsidRDefault="00F6697B" w:rsidP="00F6697B">
      <w:pPr>
        <w:numPr>
          <w:ilvl w:val="0"/>
          <w:numId w:val="17"/>
        </w:numPr>
        <w:spacing w:after="136" w:line="272" w:lineRule="atLeast"/>
        <w:ind w:left="516"/>
        <w:rPr>
          <w:ins w:id="320" w:author="Unknown"/>
          <w:rFonts w:ascii="Helvetica" w:eastAsia="Times New Roman" w:hAnsi="Helvetica" w:cs="Helvetica"/>
          <w:color w:val="333333"/>
          <w:sz w:val="19"/>
          <w:szCs w:val="19"/>
        </w:rPr>
      </w:pPr>
      <w:ins w:id="321" w:author="Unknown">
        <w:r w:rsidRPr="00F6697B">
          <w:rPr>
            <w:rFonts w:ascii="Helvetica" w:eastAsia="Times New Roman" w:hAnsi="Helvetica" w:cs="Helvetica"/>
            <w:color w:val="333333"/>
            <w:sz w:val="19"/>
            <w:szCs w:val="19"/>
          </w:rPr>
          <w:t>Examining traffic for network threats</w:t>
        </w:r>
      </w:ins>
    </w:p>
    <w:p w:rsidR="00F6697B" w:rsidRPr="00F6697B" w:rsidRDefault="00F6697B" w:rsidP="00F6697B">
      <w:pPr>
        <w:numPr>
          <w:ilvl w:val="0"/>
          <w:numId w:val="17"/>
        </w:numPr>
        <w:spacing w:after="136" w:line="272" w:lineRule="atLeast"/>
        <w:ind w:left="516"/>
        <w:rPr>
          <w:ins w:id="322" w:author="Unknown"/>
          <w:rFonts w:ascii="Helvetica" w:eastAsia="Times New Roman" w:hAnsi="Helvetica" w:cs="Helvetica"/>
          <w:color w:val="333333"/>
          <w:sz w:val="19"/>
          <w:szCs w:val="19"/>
        </w:rPr>
      </w:pPr>
      <w:ins w:id="323" w:author="Unknown">
        <w:r w:rsidRPr="00F6697B">
          <w:rPr>
            <w:rFonts w:ascii="Helvetica" w:eastAsia="Times New Roman" w:hAnsi="Helvetica" w:cs="Helvetica"/>
            <w:color w:val="333333"/>
            <w:sz w:val="19"/>
            <w:szCs w:val="19"/>
          </w:rPr>
          <w:t>Reporting network threats and possibly taking action to prevent the threats</w:t>
        </w:r>
      </w:ins>
    </w:p>
    <w:p w:rsidR="00F6697B" w:rsidRPr="00F6697B" w:rsidRDefault="00F6697B" w:rsidP="00F6697B">
      <w:pPr>
        <w:spacing w:after="136" w:line="272" w:lineRule="atLeast"/>
        <w:rPr>
          <w:ins w:id="324" w:author="Unknown"/>
          <w:rFonts w:ascii="Helvetica" w:eastAsia="Times New Roman" w:hAnsi="Helvetica" w:cs="Helvetica"/>
          <w:color w:val="333333"/>
          <w:sz w:val="19"/>
          <w:szCs w:val="19"/>
        </w:rPr>
      </w:pPr>
      <w:proofErr w:type="gramStart"/>
      <w:ins w:id="325" w:author="Unknown">
        <w:r w:rsidRPr="00F6697B">
          <w:rPr>
            <w:rFonts w:ascii="Helvetica" w:eastAsia="Times New Roman" w:hAnsi="Helvetica" w:cs="Helvetica"/>
            <w:color w:val="333333"/>
            <w:sz w:val="19"/>
            <w:szCs w:val="19"/>
          </w:rPr>
          <w:t>IDS is</w:t>
        </w:r>
        <w:proofErr w:type="gramEnd"/>
        <w:r w:rsidRPr="00F6697B">
          <w:rPr>
            <w:rFonts w:ascii="Helvetica" w:eastAsia="Times New Roman" w:hAnsi="Helvetica" w:cs="Helvetica"/>
            <w:color w:val="333333"/>
            <w:sz w:val="19"/>
            <w:szCs w:val="19"/>
          </w:rPr>
          <w:t xml:space="preserve"> discussed in more depth in Chapter 16, "Intrusion-Detection System."</w:t>
        </w:r>
      </w:ins>
    </w:p>
    <w:p w:rsidR="00F6697B" w:rsidRPr="00F6697B" w:rsidRDefault="00F6697B" w:rsidP="00F6697B">
      <w:pPr>
        <w:spacing w:after="136" w:line="272" w:lineRule="atLeast"/>
        <w:rPr>
          <w:ins w:id="326" w:author="Unknown"/>
          <w:rFonts w:ascii="Helvetica" w:eastAsia="Times New Roman" w:hAnsi="Helvetica" w:cs="Helvetica"/>
          <w:color w:val="333333"/>
          <w:sz w:val="19"/>
          <w:szCs w:val="19"/>
        </w:rPr>
      </w:pPr>
      <w:ins w:id="327" w:author="Unknown">
        <w:r w:rsidRPr="00F6697B">
          <w:rPr>
            <w:rFonts w:ascii="Helvetica" w:eastAsia="Times New Roman" w:hAnsi="Helvetica" w:cs="Helvetica"/>
            <w:color w:val="333333"/>
            <w:sz w:val="19"/>
            <w:szCs w:val="19"/>
          </w:rPr>
          <w:t>TIP</w:t>
        </w:r>
      </w:ins>
    </w:p>
    <w:p w:rsidR="00F6697B" w:rsidRPr="00F6697B" w:rsidRDefault="00F6697B" w:rsidP="00F6697B">
      <w:pPr>
        <w:spacing w:after="136" w:line="272" w:lineRule="atLeast"/>
        <w:rPr>
          <w:ins w:id="328" w:author="Unknown"/>
          <w:rFonts w:ascii="Helvetica" w:eastAsia="Times New Roman" w:hAnsi="Helvetica" w:cs="Helvetica"/>
          <w:color w:val="333333"/>
          <w:sz w:val="19"/>
          <w:szCs w:val="19"/>
        </w:rPr>
      </w:pPr>
      <w:ins w:id="329" w:author="Unknown">
        <w:r w:rsidRPr="00F6697B">
          <w:rPr>
            <w:rFonts w:ascii="Helvetica" w:eastAsia="Times New Roman" w:hAnsi="Helvetica" w:cs="Helvetica"/>
            <w:color w:val="333333"/>
            <w:sz w:val="19"/>
            <w:szCs w:val="19"/>
          </w:rPr>
          <w:t>IDS systems can generate a lot of logging information. You should review and analyze this carefully daily. By doing this, you will gain an excellent understanding of the traffic patterns in your network, as well as what hackers are currently up to.</w:t>
        </w:r>
      </w:ins>
    </w:p>
    <w:p w:rsidR="00F6697B" w:rsidRPr="00F6697B" w:rsidRDefault="00F6697B" w:rsidP="00F6697B">
      <w:pPr>
        <w:spacing w:after="0" w:line="272" w:lineRule="atLeast"/>
        <w:rPr>
          <w:ins w:id="330" w:author="Unknown"/>
          <w:rFonts w:ascii="Helvetica" w:eastAsia="Times New Roman" w:hAnsi="Helvetica" w:cs="Helvetica"/>
          <w:color w:val="333333"/>
          <w:sz w:val="19"/>
          <w:szCs w:val="19"/>
        </w:rPr>
      </w:pPr>
      <w:ins w:id="331"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3"/>
        <w:rPr>
          <w:ins w:id="332" w:author="Unknown"/>
          <w:rFonts w:ascii="inherit" w:eastAsia="Times New Roman" w:hAnsi="inherit" w:cs="Helvetica"/>
          <w:color w:val="333333"/>
          <w:sz w:val="25"/>
          <w:szCs w:val="25"/>
        </w:rPr>
      </w:pPr>
      <w:ins w:id="333" w:author="Unknown">
        <w:r w:rsidRPr="00F6697B">
          <w:rPr>
            <w:rFonts w:ascii="inherit" w:eastAsia="Times New Roman" w:hAnsi="inherit" w:cs="Helvetica"/>
            <w:color w:val="333333"/>
            <w:sz w:val="25"/>
            <w:szCs w:val="25"/>
          </w:rPr>
          <w:lastRenderedPageBreak/>
          <w:t>Component Placement</w:t>
        </w:r>
      </w:ins>
    </w:p>
    <w:p w:rsidR="00F6697B" w:rsidRPr="00F6697B" w:rsidRDefault="00F6697B" w:rsidP="00F6697B">
      <w:pPr>
        <w:spacing w:after="136" w:line="272" w:lineRule="atLeast"/>
        <w:rPr>
          <w:ins w:id="334" w:author="Unknown"/>
          <w:rFonts w:ascii="Helvetica" w:eastAsia="Times New Roman" w:hAnsi="Helvetica" w:cs="Helvetica"/>
          <w:color w:val="333333"/>
          <w:sz w:val="19"/>
          <w:szCs w:val="19"/>
        </w:rPr>
      </w:pPr>
      <w:proofErr w:type="gramStart"/>
      <w:ins w:id="335" w:author="Unknown">
        <w:r w:rsidRPr="00F6697B">
          <w:rPr>
            <w:rFonts w:ascii="Helvetica" w:eastAsia="Times New Roman" w:hAnsi="Helvetica" w:cs="Helvetica"/>
            <w:color w:val="333333"/>
            <w:sz w:val="19"/>
            <w:szCs w:val="19"/>
          </w:rPr>
          <w:t>Now that you understand some of the components used in a firewall system, this section talks about where these components are placed in a network design.</w:t>
        </w:r>
        <w:proofErr w:type="gramEnd"/>
        <w:r w:rsidRPr="00F6697B">
          <w:rPr>
            <w:rFonts w:ascii="Helvetica" w:eastAsia="Times New Roman" w:hAnsi="Helvetica" w:cs="Helvetica"/>
            <w:color w:val="333333"/>
            <w:sz w:val="19"/>
            <w:szCs w:val="19"/>
          </w:rPr>
          <w:t xml:space="preserve"> As you will see, you can design a network in many different ways, each with advantages and disadvantages.</w:t>
        </w:r>
      </w:ins>
    </w:p>
    <w:p w:rsidR="00F6697B" w:rsidRPr="00F6697B" w:rsidRDefault="00F6697B" w:rsidP="00F6697B">
      <w:pPr>
        <w:spacing w:after="136" w:line="272" w:lineRule="atLeast"/>
        <w:rPr>
          <w:ins w:id="336" w:author="Unknown"/>
          <w:rFonts w:ascii="Helvetica" w:eastAsia="Times New Roman" w:hAnsi="Helvetica" w:cs="Helvetica"/>
          <w:color w:val="333333"/>
          <w:sz w:val="19"/>
          <w:szCs w:val="19"/>
        </w:rPr>
      </w:pPr>
      <w:ins w:id="337" w:author="Unknown">
        <w:r w:rsidRPr="00F6697B">
          <w:rPr>
            <w:rFonts w:ascii="Helvetica" w:eastAsia="Times New Roman" w:hAnsi="Helvetica" w:cs="Helvetica"/>
            <w:color w:val="333333"/>
            <w:sz w:val="19"/>
            <w:szCs w:val="19"/>
          </w:rPr>
          <w:t>NOTE</w:t>
        </w:r>
      </w:ins>
    </w:p>
    <w:p w:rsidR="00F6697B" w:rsidRPr="00F6697B" w:rsidRDefault="00F6697B" w:rsidP="00F6697B">
      <w:pPr>
        <w:spacing w:after="136" w:line="272" w:lineRule="atLeast"/>
        <w:rPr>
          <w:ins w:id="338" w:author="Unknown"/>
          <w:rFonts w:ascii="Helvetica" w:eastAsia="Times New Roman" w:hAnsi="Helvetica" w:cs="Helvetica"/>
          <w:color w:val="333333"/>
          <w:sz w:val="19"/>
          <w:szCs w:val="19"/>
        </w:rPr>
      </w:pPr>
      <w:ins w:id="339" w:author="Unknown">
        <w:r w:rsidRPr="00F6697B">
          <w:rPr>
            <w:rFonts w:ascii="Helvetica" w:eastAsia="Times New Roman" w:hAnsi="Helvetica" w:cs="Helvetica"/>
            <w:color w:val="333333"/>
            <w:sz w:val="19"/>
            <w:szCs w:val="19"/>
          </w:rPr>
          <w:t>It is important to point out that there is no one correct way to design a secure network. Each network is unique, and its unique characteristics must be taken into account when designing a solution. However, the examples shown here are a good starting point for creating the appropriate design for your network.</w:t>
        </w:r>
      </w:ins>
    </w:p>
    <w:p w:rsidR="00F6697B" w:rsidRPr="00F6697B" w:rsidRDefault="00F6697B" w:rsidP="00F6697B">
      <w:pPr>
        <w:spacing w:after="0" w:line="272" w:lineRule="atLeast"/>
        <w:rPr>
          <w:ins w:id="340" w:author="Unknown"/>
          <w:rFonts w:ascii="Helvetica" w:eastAsia="Times New Roman" w:hAnsi="Helvetica" w:cs="Helvetica"/>
          <w:color w:val="333333"/>
          <w:sz w:val="19"/>
          <w:szCs w:val="19"/>
        </w:rPr>
      </w:pPr>
      <w:ins w:id="341"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342" w:author="Unknown"/>
          <w:rFonts w:ascii="inherit" w:eastAsia="Times New Roman" w:hAnsi="inherit" w:cs="Helvetica"/>
          <w:color w:val="333333"/>
          <w:sz w:val="19"/>
          <w:szCs w:val="19"/>
        </w:rPr>
      </w:pPr>
      <w:ins w:id="343" w:author="Unknown">
        <w:r w:rsidRPr="00F6697B">
          <w:rPr>
            <w:rFonts w:ascii="inherit" w:eastAsia="Times New Roman" w:hAnsi="inherit" w:cs="Helvetica"/>
            <w:color w:val="333333"/>
            <w:sz w:val="19"/>
            <w:szCs w:val="19"/>
          </w:rPr>
          <w:t>Simple Firewall System Design</w:t>
        </w:r>
      </w:ins>
    </w:p>
    <w:p w:rsidR="00F6697B" w:rsidRPr="00F6697B" w:rsidRDefault="00F6697B" w:rsidP="00F6697B">
      <w:pPr>
        <w:spacing w:after="136" w:line="272" w:lineRule="atLeast"/>
        <w:rPr>
          <w:ins w:id="344" w:author="Unknown"/>
          <w:rFonts w:ascii="Helvetica" w:eastAsia="Times New Roman" w:hAnsi="Helvetica" w:cs="Helvetica"/>
          <w:color w:val="333333"/>
          <w:sz w:val="19"/>
          <w:szCs w:val="19"/>
        </w:rPr>
      </w:pPr>
      <w:ins w:id="345" w:author="Unknown">
        <w:r w:rsidRPr="00F6697B">
          <w:rPr>
            <w:rFonts w:ascii="Helvetica" w:eastAsia="Times New Roman" w:hAnsi="Helvetica" w:cs="Helvetica"/>
            <w:color w:val="333333"/>
            <w:sz w:val="19"/>
            <w:szCs w:val="19"/>
          </w:rPr>
          <w:t>To help understand where components are placed in a firewall system, I use two examples. The first example, shown in Figure 2-28, is the simpler of the two designs.</w:t>
        </w:r>
      </w:ins>
    </w:p>
    <w:p w:rsidR="00F6697B" w:rsidRPr="00F6697B" w:rsidRDefault="00F6697B" w:rsidP="00F6697B">
      <w:pPr>
        <w:spacing w:before="136" w:after="136" w:line="240" w:lineRule="auto"/>
        <w:jc w:val="center"/>
        <w:outlineLvl w:val="4"/>
        <w:rPr>
          <w:ins w:id="346" w:author="Unknown"/>
          <w:rFonts w:ascii="inherit" w:eastAsia="Times New Roman" w:hAnsi="inherit" w:cs="Helvetica"/>
          <w:color w:val="333333"/>
          <w:sz w:val="19"/>
          <w:szCs w:val="19"/>
        </w:rPr>
      </w:pPr>
      <w:ins w:id="347" w:author="Unknown">
        <w:r w:rsidRPr="00F6697B">
          <w:rPr>
            <w:rFonts w:ascii="inherit" w:eastAsia="Times New Roman" w:hAnsi="inherit" w:cs="Helvetica"/>
            <w:color w:val="333333"/>
            <w:sz w:val="19"/>
            <w:szCs w:val="19"/>
          </w:rPr>
          <w:t>Figure 2-28. Simple Firewall System Design</w:t>
        </w:r>
      </w:ins>
    </w:p>
    <w:p w:rsidR="00F6697B" w:rsidRPr="00F6697B" w:rsidRDefault="00F6697B" w:rsidP="00F6697B">
      <w:pPr>
        <w:spacing w:after="0" w:line="272" w:lineRule="atLeast"/>
        <w:jc w:val="center"/>
        <w:rPr>
          <w:ins w:id="348" w:author="Unknown"/>
          <w:rFonts w:ascii="Helvetica" w:eastAsia="Times New Roman" w:hAnsi="Helvetica" w:cs="Helvetica"/>
          <w:color w:val="333333"/>
          <w:sz w:val="19"/>
          <w:szCs w:val="19"/>
        </w:rPr>
      </w:pPr>
      <w:ins w:id="349"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350"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2752090"/>
            <wp:effectExtent l="19050" t="0" r="635" b="0"/>
            <wp:docPr id="8" name="Picture 8" descr="graphics/02fig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02fig28.gif"/>
                    <pic:cNvPicPr>
                      <a:picLocks noChangeAspect="1" noChangeArrowheads="1"/>
                    </pic:cNvPicPr>
                  </pic:nvPicPr>
                  <pic:blipFill>
                    <a:blip r:embed="rId15"/>
                    <a:srcRect/>
                    <a:stretch>
                      <a:fillRect/>
                    </a:stretch>
                  </pic:blipFill>
                  <pic:spPr bwMode="auto">
                    <a:xfrm>
                      <a:off x="0" y="0"/>
                      <a:ext cx="4761865" cy="2752090"/>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351" w:author="Unknown"/>
          <w:rFonts w:ascii="Helvetica" w:eastAsia="Times New Roman" w:hAnsi="Helvetica" w:cs="Helvetica"/>
          <w:color w:val="333333"/>
          <w:sz w:val="19"/>
          <w:szCs w:val="19"/>
        </w:rPr>
      </w:pPr>
      <w:ins w:id="352"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353" w:author="Unknown"/>
          <w:rFonts w:ascii="Helvetica" w:eastAsia="Times New Roman" w:hAnsi="Helvetica" w:cs="Helvetica"/>
          <w:color w:val="333333"/>
          <w:sz w:val="19"/>
          <w:szCs w:val="19"/>
        </w:rPr>
      </w:pPr>
      <w:ins w:id="354" w:author="Unknown">
        <w:r w:rsidRPr="00F6697B">
          <w:rPr>
            <w:rFonts w:ascii="Helvetica" w:eastAsia="Times New Roman" w:hAnsi="Helvetica" w:cs="Helvetica"/>
            <w:color w:val="333333"/>
            <w:sz w:val="19"/>
            <w:szCs w:val="19"/>
          </w:rPr>
          <w:t>In this example, a perimeter router with basic packet filtering screens traffic as it enters the network. A standalone IDS device is used to detect attacks that the perimeter packet-filtering firewall did not filter.</w:t>
        </w:r>
      </w:ins>
    </w:p>
    <w:p w:rsidR="00F6697B" w:rsidRPr="00F6697B" w:rsidRDefault="00F6697B" w:rsidP="00F6697B">
      <w:pPr>
        <w:spacing w:after="136" w:line="272" w:lineRule="atLeast"/>
        <w:rPr>
          <w:ins w:id="355" w:author="Unknown"/>
          <w:rFonts w:ascii="Helvetica" w:eastAsia="Times New Roman" w:hAnsi="Helvetica" w:cs="Helvetica"/>
          <w:color w:val="333333"/>
          <w:sz w:val="19"/>
          <w:szCs w:val="19"/>
        </w:rPr>
      </w:pPr>
      <w:ins w:id="356" w:author="Unknown">
        <w:r w:rsidRPr="00F6697B">
          <w:rPr>
            <w:rFonts w:ascii="Helvetica" w:eastAsia="Times New Roman" w:hAnsi="Helvetica" w:cs="Helvetica"/>
            <w:color w:val="333333"/>
            <w:sz w:val="19"/>
            <w:szCs w:val="19"/>
          </w:rPr>
          <w:t xml:space="preserve">The traffic then is processed by a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The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has set up three security levels: low for the Internet side, medium for the DMZ, and high for the internal network. A security rule was added on the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to allow traffic from the Internet to only the web server. All other traffic from a lower security level to a higher one is prohibited; however, higher-to-lower movement is permitted, allowing the web server administrator located on the internal network to log into the DMZ web server to update web pages.</w:t>
        </w:r>
      </w:ins>
    </w:p>
    <w:p w:rsidR="00F6697B" w:rsidRPr="00F6697B" w:rsidRDefault="00F6697B" w:rsidP="00F6697B">
      <w:pPr>
        <w:spacing w:after="136" w:line="272" w:lineRule="atLeast"/>
        <w:rPr>
          <w:ins w:id="357" w:author="Unknown"/>
          <w:rFonts w:ascii="Helvetica" w:eastAsia="Times New Roman" w:hAnsi="Helvetica" w:cs="Helvetica"/>
          <w:color w:val="333333"/>
          <w:sz w:val="19"/>
          <w:szCs w:val="19"/>
        </w:rPr>
      </w:pPr>
      <w:ins w:id="358" w:author="Unknown">
        <w:r w:rsidRPr="00F6697B">
          <w:rPr>
            <w:rFonts w:ascii="Helvetica" w:eastAsia="Times New Roman" w:hAnsi="Helvetica" w:cs="Helvetica"/>
            <w:color w:val="333333"/>
            <w:sz w:val="19"/>
            <w:szCs w:val="19"/>
          </w:rPr>
          <w:t>An internal router in this design provides routing to internal segments. If you need to set up security levels and restrict access to areas of this network, you can use basic packet-filtering services on the router.</w:t>
        </w:r>
      </w:ins>
    </w:p>
    <w:p w:rsidR="00F6697B" w:rsidRPr="00F6697B" w:rsidRDefault="00F6697B" w:rsidP="00F6697B">
      <w:pPr>
        <w:spacing w:after="136" w:line="272" w:lineRule="atLeast"/>
        <w:rPr>
          <w:ins w:id="359" w:author="Unknown"/>
          <w:rFonts w:ascii="Helvetica" w:eastAsia="Times New Roman" w:hAnsi="Helvetica" w:cs="Helvetica"/>
          <w:color w:val="333333"/>
          <w:sz w:val="19"/>
          <w:szCs w:val="19"/>
        </w:rPr>
      </w:pPr>
      <w:ins w:id="360" w:author="Unknown">
        <w:r w:rsidRPr="00F6697B">
          <w:rPr>
            <w:rFonts w:ascii="Helvetica" w:eastAsia="Times New Roman" w:hAnsi="Helvetica" w:cs="Helvetica"/>
            <w:color w:val="333333"/>
            <w:sz w:val="19"/>
            <w:szCs w:val="19"/>
          </w:rPr>
          <w:lastRenderedPageBreak/>
          <w:t xml:space="preserve">One of the advantages of this design is its simplicity: It has a minimum of three layers of defense: the packet-filtering firewall at the perimeter, the IDS, and the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Optionally, you can turn the internal router into a packet-filtering firewall.</w:t>
        </w:r>
      </w:ins>
    </w:p>
    <w:p w:rsidR="00F6697B" w:rsidRPr="00F6697B" w:rsidRDefault="00F6697B" w:rsidP="00F6697B">
      <w:pPr>
        <w:spacing w:after="136" w:line="272" w:lineRule="atLeast"/>
        <w:rPr>
          <w:ins w:id="361" w:author="Unknown"/>
          <w:rFonts w:ascii="Helvetica" w:eastAsia="Times New Roman" w:hAnsi="Helvetica" w:cs="Helvetica"/>
          <w:color w:val="333333"/>
          <w:sz w:val="19"/>
          <w:szCs w:val="19"/>
        </w:rPr>
      </w:pPr>
      <w:ins w:id="362" w:author="Unknown">
        <w:r w:rsidRPr="00F6697B">
          <w:rPr>
            <w:rFonts w:ascii="Helvetica" w:eastAsia="Times New Roman" w:hAnsi="Helvetica" w:cs="Helvetica"/>
            <w:color w:val="333333"/>
            <w:sz w:val="19"/>
            <w:szCs w:val="19"/>
          </w:rPr>
          <w:t>This design has some disadvantages, however:</w:t>
        </w:r>
      </w:ins>
    </w:p>
    <w:p w:rsidR="00F6697B" w:rsidRPr="00F6697B" w:rsidRDefault="00F6697B" w:rsidP="00F6697B">
      <w:pPr>
        <w:numPr>
          <w:ilvl w:val="0"/>
          <w:numId w:val="18"/>
        </w:numPr>
        <w:spacing w:after="136" w:line="272" w:lineRule="atLeast"/>
        <w:ind w:left="516"/>
        <w:rPr>
          <w:ins w:id="363" w:author="Unknown"/>
          <w:rFonts w:ascii="Helvetica" w:eastAsia="Times New Roman" w:hAnsi="Helvetica" w:cs="Helvetica"/>
          <w:color w:val="333333"/>
          <w:sz w:val="19"/>
          <w:szCs w:val="19"/>
        </w:rPr>
      </w:pPr>
      <w:ins w:id="364" w:author="Unknown">
        <w:r w:rsidRPr="00F6697B">
          <w:rPr>
            <w:rFonts w:ascii="Helvetica" w:eastAsia="Times New Roman" w:hAnsi="Helvetica" w:cs="Helvetica"/>
            <w:color w:val="333333"/>
            <w:sz w:val="19"/>
            <w:szCs w:val="19"/>
          </w:rPr>
          <w:t>Any attacks directed at the perimeter router/firewall are not seen by the IDS, which might be useful in determining who is trying to hack into the router and how they are trying to do it.</w:t>
        </w:r>
      </w:ins>
    </w:p>
    <w:p w:rsidR="00F6697B" w:rsidRPr="00F6697B" w:rsidRDefault="00F6697B" w:rsidP="00F6697B">
      <w:pPr>
        <w:numPr>
          <w:ilvl w:val="0"/>
          <w:numId w:val="18"/>
        </w:numPr>
        <w:spacing w:after="136" w:line="272" w:lineRule="atLeast"/>
        <w:ind w:left="516"/>
        <w:rPr>
          <w:ins w:id="365" w:author="Unknown"/>
          <w:rFonts w:ascii="Helvetica" w:eastAsia="Times New Roman" w:hAnsi="Helvetica" w:cs="Helvetica"/>
          <w:color w:val="333333"/>
          <w:sz w:val="19"/>
          <w:szCs w:val="19"/>
        </w:rPr>
      </w:pPr>
      <w:ins w:id="366" w:author="Unknown">
        <w:r w:rsidRPr="00F6697B">
          <w:rPr>
            <w:rFonts w:ascii="Helvetica" w:eastAsia="Times New Roman" w:hAnsi="Helvetica" w:cs="Helvetica"/>
            <w:color w:val="333333"/>
            <w:sz w:val="19"/>
            <w:szCs w:val="19"/>
          </w:rPr>
          <w:t>No IDS exists on the inside the network, so you cannot easily determine whether internal attacks are occurring.</w:t>
        </w:r>
      </w:ins>
    </w:p>
    <w:p w:rsidR="00F6697B" w:rsidRPr="00F6697B" w:rsidRDefault="00F6697B" w:rsidP="00F6697B">
      <w:pPr>
        <w:numPr>
          <w:ilvl w:val="0"/>
          <w:numId w:val="18"/>
        </w:numPr>
        <w:spacing w:after="136" w:line="272" w:lineRule="atLeast"/>
        <w:ind w:left="516"/>
        <w:rPr>
          <w:ins w:id="367" w:author="Unknown"/>
          <w:rFonts w:ascii="Helvetica" w:eastAsia="Times New Roman" w:hAnsi="Helvetica" w:cs="Helvetica"/>
          <w:color w:val="333333"/>
          <w:sz w:val="19"/>
          <w:szCs w:val="19"/>
        </w:rPr>
      </w:pPr>
      <w:ins w:id="368" w:author="Unknown">
        <w:r w:rsidRPr="00F6697B">
          <w:rPr>
            <w:rFonts w:ascii="Helvetica" w:eastAsia="Times New Roman" w:hAnsi="Helvetica" w:cs="Helvetica"/>
            <w:color w:val="333333"/>
            <w:sz w:val="19"/>
            <w:szCs w:val="19"/>
          </w:rPr>
          <w:t xml:space="preserve">The internal router might provide only simple packet filtering, which makes it difficult to implement security levels for internal users. However, this can be remedied by using a different type of firewall, such as a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or an AGF.</w:t>
        </w:r>
      </w:ins>
    </w:p>
    <w:p w:rsidR="00F6697B" w:rsidRPr="00F6697B" w:rsidRDefault="00F6697B" w:rsidP="00F6697B">
      <w:pPr>
        <w:spacing w:before="136" w:after="136" w:line="240" w:lineRule="auto"/>
        <w:outlineLvl w:val="4"/>
        <w:rPr>
          <w:ins w:id="369" w:author="Unknown"/>
          <w:rFonts w:ascii="inherit" w:eastAsia="Times New Roman" w:hAnsi="inherit" w:cs="Helvetica"/>
          <w:color w:val="333333"/>
          <w:sz w:val="19"/>
          <w:szCs w:val="19"/>
        </w:rPr>
      </w:pPr>
      <w:ins w:id="370" w:author="Unknown">
        <w:r w:rsidRPr="00F6697B">
          <w:rPr>
            <w:rFonts w:ascii="inherit" w:eastAsia="Times New Roman" w:hAnsi="inherit" w:cs="Helvetica"/>
            <w:color w:val="333333"/>
            <w:sz w:val="19"/>
            <w:szCs w:val="19"/>
          </w:rPr>
          <w:t>Enhanced Firewall System Design</w:t>
        </w:r>
      </w:ins>
    </w:p>
    <w:p w:rsidR="00F6697B" w:rsidRPr="00F6697B" w:rsidRDefault="00F6697B" w:rsidP="00F6697B">
      <w:pPr>
        <w:spacing w:after="136" w:line="272" w:lineRule="atLeast"/>
        <w:rPr>
          <w:ins w:id="371" w:author="Unknown"/>
          <w:rFonts w:ascii="Helvetica" w:eastAsia="Times New Roman" w:hAnsi="Helvetica" w:cs="Helvetica"/>
          <w:color w:val="333333"/>
          <w:sz w:val="19"/>
          <w:szCs w:val="19"/>
        </w:rPr>
      </w:pPr>
      <w:ins w:id="372" w:author="Unknown">
        <w:r w:rsidRPr="00F6697B">
          <w:rPr>
            <w:rFonts w:ascii="Helvetica" w:eastAsia="Times New Roman" w:hAnsi="Helvetica" w:cs="Helvetica"/>
            <w:color w:val="333333"/>
            <w:sz w:val="19"/>
            <w:szCs w:val="19"/>
          </w:rPr>
          <w:t xml:space="preserve">The second firewall system design is shown in Figure 2-29. As you can see, it has more components and rectifies some of the security deficiencies in the simple firewall system design. I examine the perimeter router component first. As in the last example, the perimeter router/packet-filtering firewall is performing basic filtering of traffic as it comes into the Internet. Nothing is different in this example except for what the bottom-right IDS device is doing: monitoring both the external Internet segment and the segment between the packet-filtering perimeter router and the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This allows the IDS to see what attacks are directed at the router, as well as what attacks are getting through the router.</w:t>
        </w:r>
      </w:ins>
    </w:p>
    <w:p w:rsidR="00F6697B" w:rsidRPr="00F6697B" w:rsidRDefault="00F6697B" w:rsidP="00F6697B">
      <w:pPr>
        <w:spacing w:before="136" w:after="136" w:line="240" w:lineRule="auto"/>
        <w:jc w:val="center"/>
        <w:outlineLvl w:val="4"/>
        <w:rPr>
          <w:ins w:id="373" w:author="Unknown"/>
          <w:rFonts w:ascii="inherit" w:eastAsia="Times New Roman" w:hAnsi="inherit" w:cs="Helvetica"/>
          <w:color w:val="333333"/>
          <w:sz w:val="19"/>
          <w:szCs w:val="19"/>
        </w:rPr>
      </w:pPr>
      <w:ins w:id="374" w:author="Unknown">
        <w:r w:rsidRPr="00F6697B">
          <w:rPr>
            <w:rFonts w:ascii="inherit" w:eastAsia="Times New Roman" w:hAnsi="inherit" w:cs="Helvetica"/>
            <w:color w:val="333333"/>
            <w:sz w:val="19"/>
            <w:szCs w:val="19"/>
          </w:rPr>
          <w:t>Figure 2-29. Enhanced Firewall System Design</w:t>
        </w:r>
      </w:ins>
    </w:p>
    <w:p w:rsidR="00F6697B" w:rsidRPr="00F6697B" w:rsidRDefault="00F6697B" w:rsidP="00F6697B">
      <w:pPr>
        <w:spacing w:after="0" w:line="272" w:lineRule="atLeast"/>
        <w:jc w:val="center"/>
        <w:rPr>
          <w:ins w:id="375" w:author="Unknown"/>
          <w:rFonts w:ascii="Helvetica" w:eastAsia="Times New Roman" w:hAnsi="Helvetica" w:cs="Helvetica"/>
          <w:color w:val="333333"/>
          <w:sz w:val="19"/>
          <w:szCs w:val="19"/>
        </w:rPr>
      </w:pPr>
      <w:ins w:id="376" w:author="Unknown">
        <w:r w:rsidRPr="00F6697B">
          <w:rPr>
            <w:rFonts w:ascii="Helvetica" w:eastAsia="Times New Roman" w:hAnsi="Helvetica" w:cs="Helvetica"/>
            <w:color w:val="333333"/>
            <w:sz w:val="19"/>
            <w:szCs w:val="19"/>
          </w:rPr>
          <w:t>[View full size image]</w:t>
        </w:r>
      </w:ins>
    </w:p>
    <w:p w:rsidR="00F6697B" w:rsidRPr="00F6697B" w:rsidRDefault="00F6697B" w:rsidP="00F6697B">
      <w:pPr>
        <w:spacing w:after="0" w:line="272" w:lineRule="atLeast"/>
        <w:jc w:val="center"/>
        <w:rPr>
          <w:ins w:id="377"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761865" cy="3062605"/>
            <wp:effectExtent l="19050" t="0" r="635" b="0"/>
            <wp:docPr id="9" name="Picture 9" descr="graphics/02fig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02fig29.gif"/>
                    <pic:cNvPicPr>
                      <a:picLocks noChangeAspect="1" noChangeArrowheads="1"/>
                    </pic:cNvPicPr>
                  </pic:nvPicPr>
                  <pic:blipFill>
                    <a:blip r:embed="rId16"/>
                    <a:srcRect/>
                    <a:stretch>
                      <a:fillRect/>
                    </a:stretch>
                  </pic:blipFill>
                  <pic:spPr bwMode="auto">
                    <a:xfrm>
                      <a:off x="0" y="0"/>
                      <a:ext cx="4761865" cy="306260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378" w:author="Unknown"/>
          <w:rFonts w:ascii="Helvetica" w:eastAsia="Times New Roman" w:hAnsi="Helvetica" w:cs="Helvetica"/>
          <w:color w:val="333333"/>
          <w:sz w:val="19"/>
          <w:szCs w:val="19"/>
        </w:rPr>
      </w:pPr>
      <w:ins w:id="379" w:author="Unknown">
        <w:r w:rsidRPr="00F6697B">
          <w:rPr>
            <w:rFonts w:ascii="Helvetica" w:eastAsia="Times New Roman" w:hAnsi="Helvetica" w:cs="Helvetica"/>
            <w:color w:val="333333"/>
            <w:sz w:val="19"/>
            <w:szCs w:val="19"/>
          </w:rPr>
          <w:br/>
        </w:r>
      </w:ins>
    </w:p>
    <w:p w:rsidR="00F6697B" w:rsidRPr="00F6697B" w:rsidRDefault="00F6697B" w:rsidP="00F6697B">
      <w:pPr>
        <w:spacing w:after="136" w:line="272" w:lineRule="atLeast"/>
        <w:rPr>
          <w:ins w:id="380" w:author="Unknown"/>
          <w:rFonts w:ascii="Helvetica" w:eastAsia="Times New Roman" w:hAnsi="Helvetica" w:cs="Helvetica"/>
          <w:color w:val="333333"/>
          <w:sz w:val="19"/>
          <w:szCs w:val="19"/>
        </w:rPr>
      </w:pPr>
      <w:ins w:id="381" w:author="Unknown">
        <w:r w:rsidRPr="00F6697B">
          <w:rPr>
            <w:rFonts w:ascii="Helvetica" w:eastAsia="Times New Roman" w:hAnsi="Helvetica" w:cs="Helvetica"/>
            <w:color w:val="333333"/>
            <w:sz w:val="19"/>
            <w:szCs w:val="19"/>
          </w:rPr>
          <w:t xml:space="preserve">Next is the VPN concentrator. It is used to provide encrypted connections for the remote office connection (from the remote office firewall to the concentrator), as well as to terminate remote-access user connections from telecommuters and SOHO users. Notice that an IDS sensor behind the VPN concentrator is examining </w:t>
        </w:r>
        <w:r w:rsidRPr="00F6697B">
          <w:rPr>
            <w:rFonts w:ascii="Helvetica" w:eastAsia="Times New Roman" w:hAnsi="Helvetica" w:cs="Helvetica"/>
            <w:color w:val="333333"/>
            <w:sz w:val="19"/>
            <w:szCs w:val="19"/>
          </w:rPr>
          <w:lastRenderedPageBreak/>
          <w:t>the unencrypted traffic. This is placed here just in case one of the remote access users or the remote office becomes compromised: The IDS can view the unencrypted traffic to detect network threats, which the IDS device connected between the perimeter router and the Internet firewall cannot because the traffic is encrypted at this point.</w:t>
        </w:r>
      </w:ins>
    </w:p>
    <w:p w:rsidR="00F6697B" w:rsidRPr="00F6697B" w:rsidRDefault="00F6697B" w:rsidP="00F6697B">
      <w:pPr>
        <w:spacing w:after="136" w:line="272" w:lineRule="atLeast"/>
        <w:rPr>
          <w:ins w:id="382" w:author="Unknown"/>
          <w:rFonts w:ascii="Helvetica" w:eastAsia="Times New Roman" w:hAnsi="Helvetica" w:cs="Helvetica"/>
          <w:color w:val="333333"/>
          <w:sz w:val="19"/>
          <w:szCs w:val="19"/>
        </w:rPr>
      </w:pPr>
      <w:ins w:id="383" w:author="Unknown">
        <w:r w:rsidRPr="00F6697B">
          <w:rPr>
            <w:rFonts w:ascii="Helvetica" w:eastAsia="Times New Roman" w:hAnsi="Helvetica" w:cs="Helvetica"/>
            <w:color w:val="333333"/>
            <w:sz w:val="19"/>
            <w:szCs w:val="19"/>
          </w:rPr>
          <w:t>In addition, when the unencrypted traffic is sent to the Internet firewall from the external users, it is assigned a medium level of security, which means that it can be routed back to the Internet without any filtering and to the DMZ (assuming that same-to-same level of access is allowed). To access an internal resource, the internal firewall needs a security rule configured.</w:t>
        </w:r>
      </w:ins>
    </w:p>
    <w:p w:rsidR="00F6697B" w:rsidRPr="00F6697B" w:rsidRDefault="00F6697B" w:rsidP="00F6697B">
      <w:pPr>
        <w:spacing w:after="136" w:line="272" w:lineRule="atLeast"/>
        <w:rPr>
          <w:ins w:id="384" w:author="Unknown"/>
          <w:rFonts w:ascii="Helvetica" w:eastAsia="Times New Roman" w:hAnsi="Helvetica" w:cs="Helvetica"/>
          <w:color w:val="333333"/>
          <w:sz w:val="19"/>
          <w:szCs w:val="19"/>
        </w:rPr>
      </w:pPr>
      <w:ins w:id="385" w:author="Unknown">
        <w:r w:rsidRPr="00F6697B">
          <w:rPr>
            <w:rFonts w:ascii="Helvetica" w:eastAsia="Times New Roman" w:hAnsi="Helvetica" w:cs="Helvetica"/>
            <w:color w:val="333333"/>
            <w:sz w:val="19"/>
            <w:szCs w:val="19"/>
          </w:rPr>
          <w:t>The Internet firewall provides a second layer of filtering after it passes the perimeter router/firewall. It handles traffic from the VPN concentrator, the Internet, and the DMZ. Notice that the server in the DMZ has a host-based firewall installed, adding protection to it.</w:t>
        </w:r>
      </w:ins>
    </w:p>
    <w:p w:rsidR="00F6697B" w:rsidRPr="00F6697B" w:rsidRDefault="00F6697B" w:rsidP="00F6697B">
      <w:pPr>
        <w:spacing w:after="136" w:line="272" w:lineRule="atLeast"/>
        <w:rPr>
          <w:ins w:id="386" w:author="Unknown"/>
          <w:rFonts w:ascii="Helvetica" w:eastAsia="Times New Roman" w:hAnsi="Helvetica" w:cs="Helvetica"/>
          <w:color w:val="333333"/>
          <w:sz w:val="19"/>
          <w:szCs w:val="19"/>
        </w:rPr>
      </w:pPr>
      <w:ins w:id="387" w:author="Unknown">
        <w:r w:rsidRPr="00F6697B">
          <w:rPr>
            <w:rFonts w:ascii="Helvetica" w:eastAsia="Times New Roman" w:hAnsi="Helvetica" w:cs="Helvetica"/>
            <w:color w:val="333333"/>
            <w:sz w:val="19"/>
            <w:szCs w:val="19"/>
          </w:rPr>
          <w:t xml:space="preserve">The bottom-left IDS </w:t>
        </w:r>
        <w:proofErr w:type="gramStart"/>
        <w:r w:rsidRPr="00F6697B">
          <w:rPr>
            <w:rFonts w:ascii="Helvetica" w:eastAsia="Times New Roman" w:hAnsi="Helvetica" w:cs="Helvetica"/>
            <w:color w:val="333333"/>
            <w:sz w:val="19"/>
            <w:szCs w:val="19"/>
          </w:rPr>
          <w:t>is</w:t>
        </w:r>
        <w:proofErr w:type="gramEnd"/>
        <w:r w:rsidRPr="00F6697B">
          <w:rPr>
            <w:rFonts w:ascii="Helvetica" w:eastAsia="Times New Roman" w:hAnsi="Helvetica" w:cs="Helvetica"/>
            <w:color w:val="333333"/>
            <w:sz w:val="19"/>
            <w:szCs w:val="19"/>
          </w:rPr>
          <w:t xml:space="preserve"> monitoring the Internet Firewall-to-Internal Firewall segment as well as the internal high-security segment, detecting attacks that get through the respective firewalls. Plus, the host-based firewall software is installed on the internal file server.</w:t>
        </w:r>
      </w:ins>
    </w:p>
    <w:p w:rsidR="00F6697B" w:rsidRPr="00F6697B" w:rsidRDefault="00F6697B" w:rsidP="00F6697B">
      <w:pPr>
        <w:spacing w:after="136" w:line="272" w:lineRule="atLeast"/>
        <w:rPr>
          <w:ins w:id="388" w:author="Unknown"/>
          <w:rFonts w:ascii="Helvetica" w:eastAsia="Times New Roman" w:hAnsi="Helvetica" w:cs="Helvetica"/>
          <w:color w:val="333333"/>
          <w:sz w:val="19"/>
          <w:szCs w:val="19"/>
        </w:rPr>
      </w:pPr>
      <w:ins w:id="389" w:author="Unknown">
        <w:r w:rsidRPr="00F6697B">
          <w:rPr>
            <w:rFonts w:ascii="Helvetica" w:eastAsia="Times New Roman" w:hAnsi="Helvetica" w:cs="Helvetica"/>
            <w:color w:val="333333"/>
            <w:sz w:val="19"/>
            <w:szCs w:val="19"/>
          </w:rPr>
          <w:t xml:space="preserve">Inside the network, an internal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is used to provide security levels. In this example, the file-server connection has a high security level, and all of the other connections are set to low. This means that rules must be configured on the internal firewall to allow any type of traffic to reach the internal file server.</w:t>
        </w:r>
      </w:ins>
    </w:p>
    <w:p w:rsidR="00F6697B" w:rsidRPr="00F6697B" w:rsidRDefault="00F6697B" w:rsidP="00F6697B">
      <w:pPr>
        <w:spacing w:after="136" w:line="272" w:lineRule="atLeast"/>
        <w:rPr>
          <w:ins w:id="390" w:author="Unknown"/>
          <w:rFonts w:ascii="Helvetica" w:eastAsia="Times New Roman" w:hAnsi="Helvetica" w:cs="Helvetica"/>
          <w:color w:val="333333"/>
          <w:sz w:val="19"/>
          <w:szCs w:val="19"/>
        </w:rPr>
      </w:pPr>
      <w:ins w:id="391" w:author="Unknown">
        <w:r w:rsidRPr="00F6697B">
          <w:rPr>
            <w:rFonts w:ascii="Helvetica" w:eastAsia="Times New Roman" w:hAnsi="Helvetica" w:cs="Helvetica"/>
            <w:color w:val="333333"/>
            <w:sz w:val="19"/>
            <w:szCs w:val="19"/>
          </w:rPr>
          <w:t xml:space="preserve">In all, this is a good security design. It uses IDS components at key places to monitor critical traffic, and it has a layered defense approach, with a packet-filtering firewall and two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firewalls. Plus, host-based firewall software is used on critical servers. A VPN also is used to protect traffic across the Internet.</w:t>
        </w:r>
      </w:ins>
    </w:p>
    <w:p w:rsidR="00F6697B" w:rsidRPr="00F6697B" w:rsidRDefault="00F6697B" w:rsidP="00F6697B">
      <w:pPr>
        <w:spacing w:after="136" w:line="272" w:lineRule="atLeast"/>
        <w:rPr>
          <w:ins w:id="392" w:author="Unknown"/>
          <w:rFonts w:ascii="Helvetica" w:eastAsia="Times New Roman" w:hAnsi="Helvetica" w:cs="Helvetica"/>
          <w:color w:val="333333"/>
          <w:sz w:val="19"/>
          <w:szCs w:val="19"/>
        </w:rPr>
      </w:pPr>
      <w:ins w:id="393" w:author="Unknown">
        <w:r w:rsidRPr="00F6697B">
          <w:rPr>
            <w:rFonts w:ascii="Helvetica" w:eastAsia="Times New Roman" w:hAnsi="Helvetica" w:cs="Helvetica"/>
            <w:color w:val="333333"/>
            <w:sz w:val="19"/>
            <w:szCs w:val="19"/>
          </w:rPr>
          <w:t>This design also has some disadvantages, however:</w:t>
        </w:r>
      </w:ins>
    </w:p>
    <w:p w:rsidR="00F6697B" w:rsidRPr="00F6697B" w:rsidRDefault="00F6697B" w:rsidP="00F6697B">
      <w:pPr>
        <w:numPr>
          <w:ilvl w:val="0"/>
          <w:numId w:val="19"/>
        </w:numPr>
        <w:spacing w:after="136" w:line="272" w:lineRule="atLeast"/>
        <w:ind w:left="516"/>
        <w:rPr>
          <w:ins w:id="394" w:author="Unknown"/>
          <w:rFonts w:ascii="Helvetica" w:eastAsia="Times New Roman" w:hAnsi="Helvetica" w:cs="Helvetica"/>
          <w:color w:val="333333"/>
          <w:sz w:val="19"/>
          <w:szCs w:val="19"/>
        </w:rPr>
      </w:pPr>
      <w:ins w:id="395" w:author="Unknown">
        <w:r w:rsidRPr="00F6697B">
          <w:rPr>
            <w:rFonts w:ascii="Helvetica" w:eastAsia="Times New Roman" w:hAnsi="Helvetica" w:cs="Helvetica"/>
            <w:color w:val="333333"/>
            <w:sz w:val="19"/>
            <w:szCs w:val="19"/>
          </w:rPr>
          <w:t>It costs a lot more than the simple design.</w:t>
        </w:r>
      </w:ins>
    </w:p>
    <w:p w:rsidR="00F6697B" w:rsidRPr="00F6697B" w:rsidRDefault="00F6697B" w:rsidP="00F6697B">
      <w:pPr>
        <w:numPr>
          <w:ilvl w:val="0"/>
          <w:numId w:val="19"/>
        </w:numPr>
        <w:spacing w:after="136" w:line="272" w:lineRule="atLeast"/>
        <w:ind w:left="516"/>
        <w:rPr>
          <w:ins w:id="396" w:author="Unknown"/>
          <w:rFonts w:ascii="Helvetica" w:eastAsia="Times New Roman" w:hAnsi="Helvetica" w:cs="Helvetica"/>
          <w:color w:val="333333"/>
          <w:sz w:val="19"/>
          <w:szCs w:val="19"/>
        </w:rPr>
      </w:pPr>
      <w:ins w:id="397" w:author="Unknown">
        <w:r w:rsidRPr="00F6697B">
          <w:rPr>
            <w:rFonts w:ascii="Helvetica" w:eastAsia="Times New Roman" w:hAnsi="Helvetica" w:cs="Helvetica"/>
            <w:color w:val="333333"/>
            <w:sz w:val="19"/>
            <w:szCs w:val="19"/>
          </w:rPr>
          <w:t>The IDS systems are monitoring a lot of traffic and are generating a lot of logging information. If someone does not take the time to examine the IDS logs carefully, attacks could slip through the cracks.</w:t>
        </w:r>
      </w:ins>
    </w:p>
    <w:p w:rsidR="00F6697B" w:rsidRPr="00F6697B" w:rsidRDefault="00F6697B" w:rsidP="00F6697B">
      <w:pPr>
        <w:numPr>
          <w:ilvl w:val="0"/>
          <w:numId w:val="19"/>
        </w:numPr>
        <w:spacing w:after="136" w:line="272" w:lineRule="atLeast"/>
        <w:ind w:left="516"/>
        <w:rPr>
          <w:ins w:id="398" w:author="Unknown"/>
          <w:rFonts w:ascii="Helvetica" w:eastAsia="Times New Roman" w:hAnsi="Helvetica" w:cs="Helvetica"/>
          <w:color w:val="333333"/>
          <w:sz w:val="19"/>
          <w:szCs w:val="19"/>
        </w:rPr>
      </w:pPr>
      <w:ins w:id="399" w:author="Unknown">
        <w:r w:rsidRPr="00F6697B">
          <w:rPr>
            <w:rFonts w:ascii="Helvetica" w:eastAsia="Times New Roman" w:hAnsi="Helvetica" w:cs="Helvetica"/>
            <w:color w:val="333333"/>
            <w:sz w:val="19"/>
            <w:szCs w:val="19"/>
          </w:rPr>
          <w:t xml:space="preserve">Much more configuration and management need to be done, to ensure that the correct security policies are implemented on the firewalls: the perimeter packet-filtering firewall, the two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firewalls, and the two host-based software firewalls. In this scenario, you definitely want to look at management software that enables you to define all your security policies from one desktop, and then have these polices converted into the configuration commands and downloaded and executed on your firewall devices.</w:t>
        </w:r>
      </w:ins>
    </w:p>
    <w:p w:rsidR="00F6697B" w:rsidRPr="00F6697B" w:rsidRDefault="00F6697B" w:rsidP="00F6697B">
      <w:pPr>
        <w:spacing w:after="136" w:line="272" w:lineRule="atLeast"/>
        <w:rPr>
          <w:ins w:id="400" w:author="Unknown"/>
          <w:rFonts w:ascii="Helvetica" w:eastAsia="Times New Roman" w:hAnsi="Helvetica" w:cs="Helvetica"/>
          <w:color w:val="333333"/>
          <w:sz w:val="19"/>
          <w:szCs w:val="19"/>
        </w:rPr>
      </w:pPr>
      <w:ins w:id="401" w:author="Unknown">
        <w:r w:rsidRPr="00F6697B">
          <w:rPr>
            <w:rFonts w:ascii="Helvetica" w:eastAsia="Times New Roman" w:hAnsi="Helvetica" w:cs="Helvetica"/>
            <w:color w:val="333333"/>
            <w:sz w:val="19"/>
            <w:szCs w:val="19"/>
          </w:rPr>
          <w:t>TIP</w:t>
        </w:r>
      </w:ins>
    </w:p>
    <w:p w:rsidR="00F6697B" w:rsidRPr="00F6697B" w:rsidRDefault="00F6697B" w:rsidP="00F6697B">
      <w:pPr>
        <w:spacing w:after="136" w:line="272" w:lineRule="atLeast"/>
        <w:rPr>
          <w:ins w:id="402" w:author="Unknown"/>
          <w:rFonts w:ascii="Helvetica" w:eastAsia="Times New Roman" w:hAnsi="Helvetica" w:cs="Helvetica"/>
          <w:color w:val="333333"/>
          <w:sz w:val="19"/>
          <w:szCs w:val="19"/>
        </w:rPr>
      </w:pPr>
      <w:ins w:id="403" w:author="Unknown">
        <w:r w:rsidRPr="00F6697B">
          <w:rPr>
            <w:rFonts w:ascii="Helvetica" w:eastAsia="Times New Roman" w:hAnsi="Helvetica" w:cs="Helvetica"/>
            <w:color w:val="333333"/>
            <w:sz w:val="19"/>
            <w:szCs w:val="19"/>
          </w:rPr>
          <w:t xml:space="preserve">As I learned a long time ago, there is no such thing as network nirvana. Every solution has advantages and disadvantages. The trick is to weigh these when factoring which solution meets your security policy requirements, provides the best cohesive yet manageable solution, and is the most cost-effective. Notice that I did not say that the solution has to be the most </w:t>
        </w:r>
        <w:proofErr w:type="spellStart"/>
        <w:r w:rsidRPr="00F6697B">
          <w:rPr>
            <w:rFonts w:ascii="Helvetica" w:eastAsia="Times New Roman" w:hAnsi="Helvetica" w:cs="Helvetica"/>
            <w:color w:val="333333"/>
            <w:sz w:val="19"/>
            <w:szCs w:val="19"/>
          </w:rPr>
          <w:t>secure</w:t>
        </w:r>
        <w:proofErr w:type="gramStart"/>
        <w:r w:rsidRPr="00F6697B">
          <w:rPr>
            <w:rFonts w:ascii="Helvetica" w:eastAsia="Times New Roman" w:hAnsi="Helvetica" w:cs="Helvetica"/>
            <w:color w:val="333333"/>
            <w:sz w:val="19"/>
            <w:szCs w:val="19"/>
          </w:rPr>
          <w:t>?only</w:t>
        </w:r>
        <w:proofErr w:type="spellEnd"/>
        <w:proofErr w:type="gramEnd"/>
        <w:r w:rsidRPr="00F6697B">
          <w:rPr>
            <w:rFonts w:ascii="Helvetica" w:eastAsia="Times New Roman" w:hAnsi="Helvetica" w:cs="Helvetica"/>
            <w:color w:val="333333"/>
            <w:sz w:val="19"/>
            <w:szCs w:val="19"/>
          </w:rPr>
          <w:t xml:space="preserve"> that it needs to meet your security policies.</w:t>
        </w:r>
      </w:ins>
    </w:p>
    <w:p w:rsidR="00F6697B" w:rsidRPr="00F6697B" w:rsidRDefault="00F6697B" w:rsidP="00F6697B">
      <w:pPr>
        <w:spacing w:after="0" w:line="272" w:lineRule="atLeast"/>
        <w:rPr>
          <w:ins w:id="404" w:author="Unknown"/>
          <w:rFonts w:ascii="Helvetica" w:eastAsia="Times New Roman" w:hAnsi="Helvetica" w:cs="Helvetica"/>
          <w:color w:val="333333"/>
          <w:sz w:val="19"/>
          <w:szCs w:val="19"/>
        </w:rPr>
      </w:pPr>
      <w:ins w:id="405"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406" w:author="Unknown"/>
          <w:rFonts w:ascii="inherit" w:eastAsia="Times New Roman" w:hAnsi="inherit" w:cs="Helvetica"/>
          <w:color w:val="333333"/>
          <w:sz w:val="19"/>
          <w:szCs w:val="19"/>
        </w:rPr>
      </w:pPr>
      <w:ins w:id="407" w:author="Unknown">
        <w:r w:rsidRPr="00F6697B">
          <w:rPr>
            <w:rFonts w:ascii="inherit" w:eastAsia="Times New Roman" w:hAnsi="inherit" w:cs="Helvetica"/>
            <w:color w:val="333333"/>
            <w:sz w:val="19"/>
            <w:szCs w:val="19"/>
          </w:rPr>
          <w:t>Design Considerations</w:t>
        </w:r>
      </w:ins>
    </w:p>
    <w:p w:rsidR="00F6697B" w:rsidRPr="00F6697B" w:rsidRDefault="00F6697B" w:rsidP="00F6697B">
      <w:pPr>
        <w:spacing w:after="136" w:line="272" w:lineRule="atLeast"/>
        <w:rPr>
          <w:ins w:id="408" w:author="Unknown"/>
          <w:rFonts w:ascii="Helvetica" w:eastAsia="Times New Roman" w:hAnsi="Helvetica" w:cs="Helvetica"/>
          <w:color w:val="333333"/>
          <w:sz w:val="19"/>
          <w:szCs w:val="19"/>
        </w:rPr>
      </w:pPr>
      <w:ins w:id="409" w:author="Unknown">
        <w:r w:rsidRPr="00F6697B">
          <w:rPr>
            <w:rFonts w:ascii="Helvetica" w:eastAsia="Times New Roman" w:hAnsi="Helvetica" w:cs="Helvetica"/>
            <w:color w:val="333333"/>
            <w:sz w:val="19"/>
            <w:szCs w:val="19"/>
          </w:rPr>
          <w:t>Here are some important points to remember when placing components in a firewall system:</w:t>
        </w:r>
      </w:ins>
    </w:p>
    <w:p w:rsidR="00F6697B" w:rsidRPr="00F6697B" w:rsidRDefault="00F6697B" w:rsidP="00F6697B">
      <w:pPr>
        <w:numPr>
          <w:ilvl w:val="0"/>
          <w:numId w:val="20"/>
        </w:numPr>
        <w:spacing w:after="136" w:line="272" w:lineRule="atLeast"/>
        <w:ind w:left="516"/>
        <w:rPr>
          <w:ins w:id="410" w:author="Unknown"/>
          <w:rFonts w:ascii="Helvetica" w:eastAsia="Times New Roman" w:hAnsi="Helvetica" w:cs="Helvetica"/>
          <w:color w:val="333333"/>
          <w:sz w:val="19"/>
          <w:szCs w:val="19"/>
        </w:rPr>
      </w:pPr>
      <w:ins w:id="411" w:author="Unknown">
        <w:r w:rsidRPr="00F6697B">
          <w:rPr>
            <w:rFonts w:ascii="Helvetica" w:eastAsia="Times New Roman" w:hAnsi="Helvetica" w:cs="Helvetica"/>
            <w:color w:val="333333"/>
            <w:sz w:val="19"/>
            <w:szCs w:val="19"/>
          </w:rPr>
          <w:t xml:space="preserve">Use a packet-filtering firewall for the boundary router, to provide an extra level of protection. If you are really concerned about security, use a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firewall for this component.</w:t>
        </w:r>
      </w:ins>
    </w:p>
    <w:p w:rsidR="00F6697B" w:rsidRPr="00F6697B" w:rsidRDefault="00F6697B" w:rsidP="00F6697B">
      <w:pPr>
        <w:numPr>
          <w:ilvl w:val="0"/>
          <w:numId w:val="20"/>
        </w:numPr>
        <w:spacing w:after="136" w:line="272" w:lineRule="atLeast"/>
        <w:ind w:left="516"/>
        <w:rPr>
          <w:ins w:id="412" w:author="Unknown"/>
          <w:rFonts w:ascii="Helvetica" w:eastAsia="Times New Roman" w:hAnsi="Helvetica" w:cs="Helvetica"/>
          <w:color w:val="333333"/>
          <w:sz w:val="19"/>
          <w:szCs w:val="19"/>
        </w:rPr>
      </w:pPr>
      <w:ins w:id="413" w:author="Unknown">
        <w:r w:rsidRPr="00F6697B">
          <w:rPr>
            <w:rFonts w:ascii="Helvetica" w:eastAsia="Times New Roman" w:hAnsi="Helvetica" w:cs="Helvetica"/>
            <w:color w:val="333333"/>
            <w:sz w:val="19"/>
            <w:szCs w:val="19"/>
          </w:rPr>
          <w:lastRenderedPageBreak/>
          <w:t>All servers that have publicly available resources should be placed in a DMZ. Servers that handle critical processes or financial transactions should have host-based firewall software installed on them. In addition, all unnecessary services on these servers should be disabled.</w:t>
        </w:r>
      </w:ins>
    </w:p>
    <w:p w:rsidR="00F6697B" w:rsidRPr="00F6697B" w:rsidRDefault="00F6697B" w:rsidP="00F6697B">
      <w:pPr>
        <w:numPr>
          <w:ilvl w:val="0"/>
          <w:numId w:val="20"/>
        </w:numPr>
        <w:spacing w:after="136" w:line="272" w:lineRule="atLeast"/>
        <w:ind w:left="516"/>
        <w:rPr>
          <w:ins w:id="414" w:author="Unknown"/>
          <w:rFonts w:ascii="Helvetica" w:eastAsia="Times New Roman" w:hAnsi="Helvetica" w:cs="Helvetica"/>
          <w:color w:val="333333"/>
          <w:sz w:val="19"/>
          <w:szCs w:val="19"/>
        </w:rPr>
      </w:pPr>
      <w:ins w:id="415" w:author="Unknown">
        <w:r w:rsidRPr="00F6697B">
          <w:rPr>
            <w:rFonts w:ascii="Helvetica" w:eastAsia="Times New Roman" w:hAnsi="Helvetica" w:cs="Helvetica"/>
            <w:color w:val="333333"/>
            <w:sz w:val="19"/>
            <w:szCs w:val="19"/>
          </w:rPr>
          <w:t>For DMZ servers with sensitive information, consider using a multiple DMZ design. This is especially true if you have a web server and a database server that it interfaces with. Put the web server on a lower security level than the database server.</w:t>
        </w:r>
      </w:ins>
    </w:p>
    <w:p w:rsidR="00F6697B" w:rsidRPr="00F6697B" w:rsidRDefault="00F6697B" w:rsidP="00F6697B">
      <w:pPr>
        <w:numPr>
          <w:ilvl w:val="0"/>
          <w:numId w:val="20"/>
        </w:numPr>
        <w:spacing w:after="136" w:line="272" w:lineRule="atLeast"/>
        <w:ind w:left="516"/>
        <w:rPr>
          <w:ins w:id="416" w:author="Unknown"/>
          <w:rFonts w:ascii="Helvetica" w:eastAsia="Times New Roman" w:hAnsi="Helvetica" w:cs="Helvetica"/>
          <w:color w:val="333333"/>
          <w:sz w:val="19"/>
          <w:szCs w:val="19"/>
        </w:rPr>
      </w:pPr>
      <w:ins w:id="417" w:author="Unknown">
        <w:r w:rsidRPr="00F6697B">
          <w:rPr>
            <w:rFonts w:ascii="Helvetica" w:eastAsia="Times New Roman" w:hAnsi="Helvetica" w:cs="Helvetica"/>
            <w:color w:val="333333"/>
            <w:sz w:val="19"/>
            <w:szCs w:val="19"/>
          </w:rPr>
          <w:t>If external users or remote sites that traverse a public network want to access internal resources, require a VPN. This ensures that any sensitive data is protected.</w:t>
        </w:r>
      </w:ins>
    </w:p>
    <w:p w:rsidR="00F6697B" w:rsidRPr="00F6697B" w:rsidRDefault="00F6697B" w:rsidP="00F6697B">
      <w:pPr>
        <w:numPr>
          <w:ilvl w:val="0"/>
          <w:numId w:val="20"/>
        </w:numPr>
        <w:spacing w:after="136" w:line="272" w:lineRule="atLeast"/>
        <w:ind w:left="516"/>
        <w:rPr>
          <w:ins w:id="418" w:author="Unknown"/>
          <w:rFonts w:ascii="Helvetica" w:eastAsia="Times New Roman" w:hAnsi="Helvetica" w:cs="Helvetica"/>
          <w:color w:val="333333"/>
          <w:sz w:val="19"/>
          <w:szCs w:val="19"/>
        </w:rPr>
      </w:pPr>
      <w:ins w:id="419" w:author="Unknown">
        <w:r w:rsidRPr="00F6697B">
          <w:rPr>
            <w:rFonts w:ascii="Helvetica" w:eastAsia="Times New Roman" w:hAnsi="Helvetica" w:cs="Helvetica"/>
            <w:color w:val="333333"/>
            <w:sz w:val="19"/>
            <w:szCs w:val="19"/>
          </w:rPr>
          <w:t>VPN connections, as well as remote-access connections through private networks, should be terminated on their own DMZ on the Internet firewall. An IDS system should be used to examine this traffic after it is decrypted. This also allows the traffic to go right back out to the Internet, but because it is going through the firewall, you have more control over what is allowed.</w:t>
        </w:r>
      </w:ins>
    </w:p>
    <w:p w:rsidR="00F6697B" w:rsidRPr="00F6697B" w:rsidRDefault="00F6697B" w:rsidP="00F6697B">
      <w:pPr>
        <w:numPr>
          <w:ilvl w:val="0"/>
          <w:numId w:val="20"/>
        </w:numPr>
        <w:spacing w:after="136" w:line="272" w:lineRule="atLeast"/>
        <w:ind w:left="516"/>
        <w:rPr>
          <w:ins w:id="420" w:author="Unknown"/>
          <w:rFonts w:ascii="Helvetica" w:eastAsia="Times New Roman" w:hAnsi="Helvetica" w:cs="Helvetica"/>
          <w:color w:val="333333"/>
          <w:sz w:val="19"/>
          <w:szCs w:val="19"/>
        </w:rPr>
      </w:pPr>
      <w:ins w:id="421" w:author="Unknown">
        <w:r w:rsidRPr="00F6697B">
          <w:rPr>
            <w:rFonts w:ascii="Helvetica" w:eastAsia="Times New Roman" w:hAnsi="Helvetica" w:cs="Helvetica"/>
            <w:color w:val="333333"/>
            <w:sz w:val="19"/>
            <w:szCs w:val="19"/>
          </w:rPr>
          <w:t>For critical internal resources, use an IDS component to monitor key segments to detect network threats. You can add extra security by segmenting your internal network into different security levels. This can compartmentalize your network and restrict access from the general population of users to areas that they have no business being in, such as accounting and R&amp;D.</w:t>
        </w:r>
      </w:ins>
    </w:p>
    <w:p w:rsidR="00F6697B" w:rsidRPr="00F6697B" w:rsidRDefault="00F6697B" w:rsidP="00F6697B">
      <w:pPr>
        <w:numPr>
          <w:ilvl w:val="0"/>
          <w:numId w:val="20"/>
        </w:numPr>
        <w:spacing w:after="136" w:line="272" w:lineRule="atLeast"/>
        <w:ind w:left="516"/>
        <w:rPr>
          <w:ins w:id="422" w:author="Unknown"/>
          <w:rFonts w:ascii="Helvetica" w:eastAsia="Times New Roman" w:hAnsi="Helvetica" w:cs="Helvetica"/>
          <w:color w:val="333333"/>
          <w:sz w:val="19"/>
          <w:szCs w:val="19"/>
        </w:rPr>
      </w:pPr>
      <w:ins w:id="423" w:author="Unknown">
        <w:r w:rsidRPr="00F6697B">
          <w:rPr>
            <w:rFonts w:ascii="Helvetica" w:eastAsia="Times New Roman" w:hAnsi="Helvetica" w:cs="Helvetica"/>
            <w:color w:val="333333"/>
            <w:sz w:val="19"/>
            <w:szCs w:val="19"/>
          </w:rPr>
          <w:t>For e-mail, you should have a public e-mail server in the DMZ that accepts all incoming and outgoing mail services. I highly recommend that you have antivirus, spam, and host-based firewall software running on this server. I also recommend that you use a limited form of a CGF that can examine mail content and make filtering decisions on it, to catch networking threats that the antivirus software cannot deal with. After e-mail is processed, it then can be forwarded to an internal server. I also recommend that all outgoing e-mail be forwarded through the DMZ e-mail server and have the same processes performed on it (remember that someone on the inside might try to use your e-mail server for malicious purposes).</w:t>
        </w:r>
      </w:ins>
    </w:p>
    <w:p w:rsidR="00F6697B" w:rsidRPr="00F6697B" w:rsidRDefault="00F6697B" w:rsidP="00F6697B">
      <w:pPr>
        <w:spacing w:after="136" w:line="272" w:lineRule="atLeast"/>
        <w:rPr>
          <w:ins w:id="424" w:author="Unknown"/>
          <w:rFonts w:ascii="Helvetica" w:eastAsia="Times New Roman" w:hAnsi="Helvetica" w:cs="Helvetica"/>
          <w:color w:val="333333"/>
          <w:sz w:val="19"/>
          <w:szCs w:val="19"/>
        </w:rPr>
      </w:pPr>
      <w:ins w:id="425" w:author="Unknown">
        <w:r w:rsidRPr="00F6697B">
          <w:rPr>
            <w:rFonts w:ascii="Helvetica" w:eastAsia="Times New Roman" w:hAnsi="Helvetica" w:cs="Helvetica"/>
            <w:color w:val="333333"/>
            <w:sz w:val="19"/>
            <w:szCs w:val="19"/>
          </w:rPr>
          <w:t>I could list probably a dozen or so more items, but these are the more important ones. As you can see from this list, you have your work cut out for you.</w:t>
        </w:r>
      </w:ins>
    </w:p>
    <w:p w:rsidR="00F6697B" w:rsidRPr="00F6697B" w:rsidRDefault="00F6697B" w:rsidP="00F6697B">
      <w:pPr>
        <w:spacing w:before="136" w:after="136" w:line="240" w:lineRule="auto"/>
        <w:outlineLvl w:val="3"/>
        <w:rPr>
          <w:ins w:id="426" w:author="Unknown"/>
          <w:rFonts w:ascii="inherit" w:eastAsia="Times New Roman" w:hAnsi="inherit" w:cs="Helvetica"/>
          <w:color w:val="333333"/>
          <w:sz w:val="25"/>
          <w:szCs w:val="25"/>
        </w:rPr>
      </w:pPr>
      <w:ins w:id="427" w:author="Unknown">
        <w:r w:rsidRPr="00F6697B">
          <w:rPr>
            <w:rFonts w:ascii="inherit" w:eastAsia="Times New Roman" w:hAnsi="inherit" w:cs="Helvetica"/>
            <w:color w:val="333333"/>
            <w:sz w:val="25"/>
            <w:szCs w:val="25"/>
          </w:rPr>
          <w:t>Firewall Implementation</w:t>
        </w:r>
      </w:ins>
    </w:p>
    <w:p w:rsidR="00F6697B" w:rsidRPr="00F6697B" w:rsidRDefault="00F6697B" w:rsidP="00F6697B">
      <w:pPr>
        <w:spacing w:after="136" w:line="272" w:lineRule="atLeast"/>
        <w:rPr>
          <w:ins w:id="428" w:author="Unknown"/>
          <w:rFonts w:ascii="Helvetica" w:eastAsia="Times New Roman" w:hAnsi="Helvetica" w:cs="Helvetica"/>
          <w:color w:val="333333"/>
          <w:sz w:val="19"/>
          <w:szCs w:val="19"/>
        </w:rPr>
      </w:pPr>
      <w:ins w:id="429" w:author="Unknown">
        <w:r w:rsidRPr="00F6697B">
          <w:rPr>
            <w:rFonts w:ascii="Helvetica" w:eastAsia="Times New Roman" w:hAnsi="Helvetica" w:cs="Helvetica"/>
            <w:color w:val="333333"/>
            <w:sz w:val="19"/>
            <w:szCs w:val="19"/>
          </w:rPr>
          <w:t>Now that you have chosen your components for your firewall system, you need to set them up and configure your security policies on them. Typically, you use either a command-line interface (CLI) or a graphical user interface (GUI) to perform the configuration. Cisco products support both methods, but this book focuses on the CLI, which is the most common method used by Cisco administrators.</w:t>
        </w:r>
      </w:ins>
    </w:p>
    <w:p w:rsidR="00F6697B" w:rsidRPr="00F6697B" w:rsidRDefault="00F6697B" w:rsidP="00F6697B">
      <w:pPr>
        <w:spacing w:after="136" w:line="272" w:lineRule="atLeast"/>
        <w:rPr>
          <w:ins w:id="430" w:author="Unknown"/>
          <w:rFonts w:ascii="Helvetica" w:eastAsia="Times New Roman" w:hAnsi="Helvetica" w:cs="Helvetica"/>
          <w:color w:val="333333"/>
          <w:sz w:val="19"/>
          <w:szCs w:val="19"/>
        </w:rPr>
      </w:pPr>
      <w:ins w:id="431" w:author="Unknown">
        <w:r w:rsidRPr="00F6697B">
          <w:rPr>
            <w:rFonts w:ascii="Helvetica" w:eastAsia="Times New Roman" w:hAnsi="Helvetica" w:cs="Helvetica"/>
            <w:color w:val="333333"/>
            <w:sz w:val="19"/>
            <w:szCs w:val="19"/>
          </w:rPr>
          <w:t>TIP</w:t>
        </w:r>
      </w:ins>
    </w:p>
    <w:p w:rsidR="00F6697B" w:rsidRPr="00F6697B" w:rsidRDefault="00F6697B" w:rsidP="00F6697B">
      <w:pPr>
        <w:spacing w:after="136" w:line="272" w:lineRule="atLeast"/>
        <w:rPr>
          <w:ins w:id="432" w:author="Unknown"/>
          <w:rFonts w:ascii="Helvetica" w:eastAsia="Times New Roman" w:hAnsi="Helvetica" w:cs="Helvetica"/>
          <w:color w:val="333333"/>
          <w:sz w:val="19"/>
          <w:szCs w:val="19"/>
        </w:rPr>
      </w:pPr>
      <w:ins w:id="433" w:author="Unknown">
        <w:r w:rsidRPr="00F6697B">
          <w:rPr>
            <w:rFonts w:ascii="Helvetica" w:eastAsia="Times New Roman" w:hAnsi="Helvetica" w:cs="Helvetica"/>
            <w:color w:val="333333"/>
            <w:sz w:val="19"/>
            <w:szCs w:val="19"/>
          </w:rPr>
          <w:t xml:space="preserve">I have found that, at least with Cisco products, the Cisco development team for routers always implements features using the CLI first and then adds this function to GUI-based products, such as Security Device Manager (SDM) and </w:t>
        </w:r>
        <w:proofErr w:type="spellStart"/>
        <w:r w:rsidRPr="00F6697B">
          <w:rPr>
            <w:rFonts w:ascii="Helvetica" w:eastAsia="Times New Roman" w:hAnsi="Helvetica" w:cs="Helvetica"/>
            <w:color w:val="333333"/>
            <w:sz w:val="19"/>
            <w:szCs w:val="19"/>
          </w:rPr>
          <w:t>CiscoWorks</w:t>
        </w:r>
        <w:proofErr w:type="spellEnd"/>
        <w:r w:rsidRPr="00F6697B">
          <w:rPr>
            <w:rFonts w:ascii="Helvetica" w:eastAsia="Times New Roman" w:hAnsi="Helvetica" w:cs="Helvetica"/>
            <w:color w:val="333333"/>
            <w:sz w:val="19"/>
            <w:szCs w:val="19"/>
          </w:rPr>
          <w:t xml:space="preserve"> VMS. Therefore, I highly recommend that you become very comfortable with the Cisco CLI if you plan to keep your Cisco IOS routers up-to-date with the latest security technology.</w:t>
        </w:r>
      </w:ins>
    </w:p>
    <w:p w:rsidR="00F6697B" w:rsidRPr="00F6697B" w:rsidRDefault="00F6697B" w:rsidP="00F6697B">
      <w:pPr>
        <w:spacing w:after="0" w:line="272" w:lineRule="atLeast"/>
        <w:rPr>
          <w:ins w:id="434" w:author="Unknown"/>
          <w:rFonts w:ascii="Helvetica" w:eastAsia="Times New Roman" w:hAnsi="Helvetica" w:cs="Helvetica"/>
          <w:color w:val="333333"/>
          <w:sz w:val="19"/>
          <w:szCs w:val="19"/>
        </w:rPr>
      </w:pPr>
      <w:ins w:id="435"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436" w:author="Unknown"/>
          <w:rFonts w:ascii="inherit" w:eastAsia="Times New Roman" w:hAnsi="inherit" w:cs="Helvetica"/>
          <w:color w:val="333333"/>
          <w:sz w:val="19"/>
          <w:szCs w:val="19"/>
        </w:rPr>
      </w:pPr>
      <w:ins w:id="437" w:author="Unknown">
        <w:r w:rsidRPr="00F6697B">
          <w:rPr>
            <w:rFonts w:ascii="inherit" w:eastAsia="Times New Roman" w:hAnsi="inherit" w:cs="Helvetica"/>
            <w:color w:val="333333"/>
            <w:sz w:val="19"/>
            <w:szCs w:val="19"/>
          </w:rPr>
          <w:t>Security Device Manager</w:t>
        </w:r>
      </w:ins>
    </w:p>
    <w:p w:rsidR="00F6697B" w:rsidRPr="00F6697B" w:rsidRDefault="00F6697B" w:rsidP="00F6697B">
      <w:pPr>
        <w:spacing w:after="136" w:line="272" w:lineRule="atLeast"/>
        <w:rPr>
          <w:ins w:id="438" w:author="Unknown"/>
          <w:rFonts w:ascii="Helvetica" w:eastAsia="Times New Roman" w:hAnsi="Helvetica" w:cs="Helvetica"/>
          <w:color w:val="333333"/>
          <w:sz w:val="19"/>
          <w:szCs w:val="19"/>
        </w:rPr>
      </w:pPr>
      <w:ins w:id="439" w:author="Unknown">
        <w:r w:rsidRPr="00F6697B">
          <w:rPr>
            <w:rFonts w:ascii="Helvetica" w:eastAsia="Times New Roman" w:hAnsi="Helvetica" w:cs="Helvetica"/>
            <w:color w:val="333333"/>
            <w:sz w:val="19"/>
            <w:szCs w:val="19"/>
          </w:rPr>
          <w:t xml:space="preserve">Cisco has introduced a new web device manager called Security Device Manager (SDM) that provides an alternative to CLI configuration of a Cisco router. SDM is a web software component loaded into flash of a supported Cisco router that enables you to use a web browser to configure the router. Not all routers support </w:t>
        </w:r>
        <w:r w:rsidRPr="00F6697B">
          <w:rPr>
            <w:rFonts w:ascii="Helvetica" w:eastAsia="Times New Roman" w:hAnsi="Helvetica" w:cs="Helvetica"/>
            <w:color w:val="333333"/>
            <w:sz w:val="19"/>
            <w:szCs w:val="19"/>
          </w:rPr>
          <w:lastRenderedPageBreak/>
          <w:t>SDM, but most routers that Cisco currently sells today do, including the 831, 836, 837, 1701, 1710, 1711, 1712, 1721, 1751, 1760, 2610XM, 2611XM, 2620XM, 2650XM, 2651XM, 2691, 3620, 3640, 3661, 3662, 3725, 3745, 7204VXR, 7206VXR, and 7301. You also need Cisco IOS 12.2(11</w:t>
        </w:r>
        <w:proofErr w:type="gramStart"/>
        <w:r w:rsidRPr="00F6697B">
          <w:rPr>
            <w:rFonts w:ascii="Helvetica" w:eastAsia="Times New Roman" w:hAnsi="Helvetica" w:cs="Helvetica"/>
            <w:color w:val="333333"/>
            <w:sz w:val="19"/>
            <w:szCs w:val="19"/>
          </w:rPr>
          <w:t>)T6</w:t>
        </w:r>
        <w:proofErr w:type="gramEnd"/>
        <w:r w:rsidRPr="00F6697B">
          <w:rPr>
            <w:rFonts w:ascii="Helvetica" w:eastAsia="Times New Roman" w:hAnsi="Helvetica" w:cs="Helvetica"/>
            <w:color w:val="333333"/>
            <w:sz w:val="19"/>
            <w:szCs w:val="19"/>
          </w:rPr>
          <w:t xml:space="preserve"> or later on your router. If you buy one of the previously mentioned routers today, SDM automatically ships with it; however, you easily can download SDM from the Cisco web site and install it in flash on a supported router platform.</w:t>
        </w:r>
      </w:ins>
    </w:p>
    <w:p w:rsidR="00F6697B" w:rsidRPr="00F6697B" w:rsidRDefault="00F6697B" w:rsidP="00F6697B">
      <w:pPr>
        <w:spacing w:after="136" w:line="272" w:lineRule="atLeast"/>
        <w:rPr>
          <w:ins w:id="440" w:author="Unknown"/>
          <w:rFonts w:ascii="Helvetica" w:eastAsia="Times New Roman" w:hAnsi="Helvetica" w:cs="Helvetica"/>
          <w:color w:val="333333"/>
          <w:sz w:val="19"/>
          <w:szCs w:val="19"/>
        </w:rPr>
      </w:pPr>
      <w:ins w:id="441" w:author="Unknown">
        <w:r w:rsidRPr="00F6697B">
          <w:rPr>
            <w:rFonts w:ascii="Helvetica" w:eastAsia="Times New Roman" w:hAnsi="Helvetica" w:cs="Helvetica"/>
            <w:color w:val="333333"/>
            <w:sz w:val="19"/>
            <w:szCs w:val="19"/>
          </w:rPr>
          <w:t xml:space="preserve">Figure 2-30 shows the main screen of SDM. With SDM, Cisco provides </w:t>
        </w:r>
        <w:proofErr w:type="spellStart"/>
        <w:r w:rsidRPr="00F6697B">
          <w:rPr>
            <w:rFonts w:ascii="Helvetica" w:eastAsia="Times New Roman" w:hAnsi="Helvetica" w:cs="Helvetica"/>
            <w:color w:val="333333"/>
            <w:sz w:val="19"/>
            <w:szCs w:val="19"/>
          </w:rPr>
          <w:t>wizardlike</w:t>
        </w:r>
        <w:proofErr w:type="spellEnd"/>
        <w:r w:rsidRPr="00F6697B">
          <w:rPr>
            <w:rFonts w:ascii="Helvetica" w:eastAsia="Times New Roman" w:hAnsi="Helvetica" w:cs="Helvetica"/>
            <w:color w:val="333333"/>
            <w:sz w:val="19"/>
            <w:szCs w:val="19"/>
          </w:rPr>
          <w:t xml:space="preserve"> functionality when configuring many Cisco IOS features, including LAN, WAN, firewall, and VPN features. The use of SDM is beyond the scope of this book; however, if you are comfortable using the CLI of a router, you will find that using SDM makes configuring a Cisco router, including its security features, a very simple process. More information about SDM can be found at http://www.cisco.com/en/US/products/sw/secursw/ps5318/index.html.</w:t>
        </w:r>
      </w:ins>
    </w:p>
    <w:p w:rsidR="00F6697B" w:rsidRPr="00F6697B" w:rsidRDefault="00F6697B" w:rsidP="00F6697B">
      <w:pPr>
        <w:spacing w:before="136" w:after="136" w:line="240" w:lineRule="auto"/>
        <w:jc w:val="center"/>
        <w:outlineLvl w:val="4"/>
        <w:rPr>
          <w:ins w:id="442" w:author="Unknown"/>
          <w:rFonts w:ascii="inherit" w:eastAsia="Times New Roman" w:hAnsi="inherit" w:cs="Helvetica"/>
          <w:color w:val="333333"/>
          <w:sz w:val="19"/>
          <w:szCs w:val="19"/>
        </w:rPr>
      </w:pPr>
      <w:ins w:id="443" w:author="Unknown">
        <w:r w:rsidRPr="00F6697B">
          <w:rPr>
            <w:rFonts w:ascii="inherit" w:eastAsia="Times New Roman" w:hAnsi="inherit" w:cs="Helvetica"/>
            <w:color w:val="333333"/>
            <w:sz w:val="19"/>
            <w:szCs w:val="19"/>
          </w:rPr>
          <w:t>Figure 2-30. SDM's Main Window</w:t>
        </w:r>
      </w:ins>
    </w:p>
    <w:p w:rsidR="00F6697B" w:rsidRPr="00F6697B" w:rsidRDefault="00F6697B" w:rsidP="00F6697B">
      <w:pPr>
        <w:spacing w:after="136" w:line="272" w:lineRule="atLeast"/>
        <w:jc w:val="center"/>
        <w:rPr>
          <w:ins w:id="444" w:author="Unknown"/>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inline distT="0" distB="0" distL="0" distR="0">
            <wp:extent cx="4641215" cy="3717925"/>
            <wp:effectExtent l="19050" t="0" r="6985" b="0"/>
            <wp:docPr id="10" name="Picture 10" descr="graphics/02fig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02fig30.jpg"/>
                    <pic:cNvPicPr>
                      <a:picLocks noChangeAspect="1" noChangeArrowheads="1"/>
                    </pic:cNvPicPr>
                  </pic:nvPicPr>
                  <pic:blipFill>
                    <a:blip r:embed="rId17"/>
                    <a:srcRect/>
                    <a:stretch>
                      <a:fillRect/>
                    </a:stretch>
                  </pic:blipFill>
                  <pic:spPr bwMode="auto">
                    <a:xfrm>
                      <a:off x="0" y="0"/>
                      <a:ext cx="4641215" cy="3717925"/>
                    </a:xfrm>
                    <a:prstGeom prst="rect">
                      <a:avLst/>
                    </a:prstGeom>
                    <a:noFill/>
                    <a:ln w="9525">
                      <a:noFill/>
                      <a:miter lim="800000"/>
                      <a:headEnd/>
                      <a:tailEnd/>
                    </a:ln>
                  </pic:spPr>
                </pic:pic>
              </a:graphicData>
            </a:graphic>
          </wp:inline>
        </w:drawing>
      </w:r>
    </w:p>
    <w:p w:rsidR="00F6697B" w:rsidRPr="00F6697B" w:rsidRDefault="00F6697B" w:rsidP="00F6697B">
      <w:pPr>
        <w:spacing w:after="0" w:line="272" w:lineRule="atLeast"/>
        <w:rPr>
          <w:ins w:id="445" w:author="Unknown"/>
          <w:rFonts w:ascii="Helvetica" w:eastAsia="Times New Roman" w:hAnsi="Helvetica" w:cs="Helvetica"/>
          <w:color w:val="333333"/>
          <w:sz w:val="19"/>
          <w:szCs w:val="19"/>
        </w:rPr>
      </w:pPr>
    </w:p>
    <w:p w:rsidR="00F6697B" w:rsidRPr="00F6697B" w:rsidRDefault="00F6697B" w:rsidP="00F6697B">
      <w:pPr>
        <w:spacing w:after="136" w:line="272" w:lineRule="atLeast"/>
        <w:rPr>
          <w:ins w:id="446" w:author="Unknown"/>
          <w:rFonts w:ascii="Helvetica" w:eastAsia="Times New Roman" w:hAnsi="Helvetica" w:cs="Helvetica"/>
          <w:color w:val="333333"/>
          <w:sz w:val="19"/>
          <w:szCs w:val="19"/>
        </w:rPr>
      </w:pPr>
      <w:ins w:id="447" w:author="Unknown">
        <w:r w:rsidRPr="00F6697B">
          <w:rPr>
            <w:rFonts w:ascii="Helvetica" w:eastAsia="Times New Roman" w:hAnsi="Helvetica" w:cs="Helvetica"/>
            <w:color w:val="333333"/>
            <w:sz w:val="19"/>
            <w:szCs w:val="19"/>
          </w:rPr>
          <w:t>TIP</w:t>
        </w:r>
      </w:ins>
    </w:p>
    <w:p w:rsidR="00F6697B" w:rsidRPr="00F6697B" w:rsidRDefault="00F6697B" w:rsidP="00F6697B">
      <w:pPr>
        <w:spacing w:after="136" w:line="272" w:lineRule="atLeast"/>
        <w:rPr>
          <w:ins w:id="448" w:author="Unknown"/>
          <w:rFonts w:ascii="Helvetica" w:eastAsia="Times New Roman" w:hAnsi="Helvetica" w:cs="Helvetica"/>
          <w:color w:val="333333"/>
          <w:sz w:val="19"/>
          <w:szCs w:val="19"/>
        </w:rPr>
      </w:pPr>
      <w:ins w:id="449" w:author="Unknown">
        <w:r w:rsidRPr="00F6697B">
          <w:rPr>
            <w:rFonts w:ascii="Helvetica" w:eastAsia="Times New Roman" w:hAnsi="Helvetica" w:cs="Helvetica"/>
            <w:color w:val="333333"/>
            <w:sz w:val="19"/>
            <w:szCs w:val="19"/>
          </w:rPr>
          <w:t>If you are not familiar with the CLI of Cisco routers, SDM is the right management tool for you. Using a GUI interface, SDM turns your input into actual router CLI commands. After you perform and apply a configuration in SDM on your router, you can use the CLI to view the actual commands that SDM implemented. This provides a training tool to help you become more familiar with the CLI.</w:t>
        </w:r>
      </w:ins>
    </w:p>
    <w:p w:rsidR="00F6697B" w:rsidRPr="00F6697B" w:rsidRDefault="00F6697B" w:rsidP="00F6697B">
      <w:pPr>
        <w:spacing w:after="0" w:line="272" w:lineRule="atLeast"/>
        <w:rPr>
          <w:ins w:id="450" w:author="Unknown"/>
          <w:rFonts w:ascii="Helvetica" w:eastAsia="Times New Roman" w:hAnsi="Helvetica" w:cs="Helvetica"/>
          <w:color w:val="333333"/>
          <w:sz w:val="19"/>
          <w:szCs w:val="19"/>
        </w:rPr>
      </w:pPr>
      <w:ins w:id="451" w:author="Unknown">
        <w:r w:rsidRPr="00F6697B">
          <w:rPr>
            <w:rFonts w:ascii="Helvetica" w:eastAsia="Times New Roman" w:hAnsi="Helvetica" w:cs="Helvetica"/>
            <w:color w:val="333333"/>
            <w:sz w:val="19"/>
            <w:szCs w:val="19"/>
          </w:rPr>
          <w:br/>
        </w:r>
      </w:ins>
    </w:p>
    <w:p w:rsidR="00F6697B" w:rsidRPr="00F6697B" w:rsidRDefault="00F6697B" w:rsidP="00F6697B">
      <w:pPr>
        <w:spacing w:before="136" w:after="136" w:line="240" w:lineRule="auto"/>
        <w:outlineLvl w:val="4"/>
        <w:rPr>
          <w:ins w:id="452" w:author="Unknown"/>
          <w:rFonts w:ascii="inherit" w:eastAsia="Times New Roman" w:hAnsi="inherit" w:cs="Helvetica"/>
          <w:color w:val="333333"/>
          <w:sz w:val="19"/>
          <w:szCs w:val="19"/>
        </w:rPr>
      </w:pPr>
      <w:ins w:id="453" w:author="Unknown">
        <w:r w:rsidRPr="00F6697B">
          <w:rPr>
            <w:rFonts w:ascii="inherit" w:eastAsia="Times New Roman" w:hAnsi="inherit" w:cs="Helvetica"/>
            <w:color w:val="333333"/>
            <w:sz w:val="19"/>
            <w:szCs w:val="19"/>
          </w:rPr>
          <w:t>Implementing Firewall Features</w:t>
        </w:r>
      </w:ins>
    </w:p>
    <w:p w:rsidR="00F6697B" w:rsidRPr="00F6697B" w:rsidRDefault="00F6697B" w:rsidP="00F6697B">
      <w:pPr>
        <w:spacing w:after="136" w:line="272" w:lineRule="atLeast"/>
        <w:rPr>
          <w:ins w:id="454" w:author="Unknown"/>
          <w:rFonts w:ascii="Helvetica" w:eastAsia="Times New Roman" w:hAnsi="Helvetica" w:cs="Helvetica"/>
          <w:color w:val="333333"/>
          <w:sz w:val="19"/>
          <w:szCs w:val="19"/>
        </w:rPr>
      </w:pPr>
      <w:ins w:id="455" w:author="Unknown">
        <w:r w:rsidRPr="00F6697B">
          <w:rPr>
            <w:rFonts w:ascii="Helvetica" w:eastAsia="Times New Roman" w:hAnsi="Helvetica" w:cs="Helvetica"/>
            <w:color w:val="333333"/>
            <w:sz w:val="19"/>
            <w:szCs w:val="19"/>
          </w:rPr>
          <w:t xml:space="preserve">One of the first things you need to do is secure your firewall(s) itself. In other words, if a hacker breaks into your firewall, your network is wide open to a multitude of attacks. Therefore, you should be very careful about how it </w:t>
        </w:r>
        <w:r w:rsidRPr="00F6697B">
          <w:rPr>
            <w:rFonts w:ascii="Helvetica" w:eastAsia="Times New Roman" w:hAnsi="Helvetica" w:cs="Helvetica"/>
            <w:color w:val="333333"/>
            <w:sz w:val="19"/>
            <w:szCs w:val="19"/>
          </w:rPr>
          <w:lastRenderedPageBreak/>
          <w:t>is administered, what services it is running, and how an administrator can access and manage it. Part II, "Managing Access to Routers," covers this information.</w:t>
        </w:r>
      </w:ins>
    </w:p>
    <w:p w:rsidR="00F6697B" w:rsidRPr="00F6697B" w:rsidRDefault="00F6697B" w:rsidP="00F6697B">
      <w:pPr>
        <w:spacing w:after="136" w:line="272" w:lineRule="atLeast"/>
        <w:rPr>
          <w:ins w:id="456" w:author="Unknown"/>
          <w:rFonts w:ascii="Helvetica" w:eastAsia="Times New Roman" w:hAnsi="Helvetica" w:cs="Helvetica"/>
          <w:color w:val="333333"/>
          <w:sz w:val="19"/>
          <w:szCs w:val="19"/>
        </w:rPr>
      </w:pPr>
      <w:ins w:id="457" w:author="Unknown">
        <w:r w:rsidRPr="00F6697B">
          <w:rPr>
            <w:rFonts w:ascii="Helvetica" w:eastAsia="Times New Roman" w:hAnsi="Helvetica" w:cs="Helvetica"/>
            <w:color w:val="333333"/>
            <w:sz w:val="19"/>
            <w:szCs w:val="19"/>
          </w:rPr>
          <w:t>Most firewall devices use rule sets to set up security rules and access controls. As you will see with Cisco routers in Part III, "</w:t>
        </w:r>
        <w:proofErr w:type="spellStart"/>
        <w:r w:rsidRPr="00F6697B">
          <w:rPr>
            <w:rFonts w:ascii="Helvetica" w:eastAsia="Times New Roman" w:hAnsi="Helvetica" w:cs="Helvetica"/>
            <w:color w:val="333333"/>
            <w:sz w:val="19"/>
            <w:szCs w:val="19"/>
          </w:rPr>
          <w:t>Nonstateful</w:t>
        </w:r>
        <w:proofErr w:type="spellEnd"/>
        <w:r w:rsidRPr="00F6697B">
          <w:rPr>
            <w:rFonts w:ascii="Helvetica" w:eastAsia="Times New Roman" w:hAnsi="Helvetica" w:cs="Helvetica"/>
            <w:color w:val="333333"/>
            <w:sz w:val="19"/>
            <w:szCs w:val="19"/>
          </w:rPr>
          <w:t xml:space="preserve"> Filtering Technologies," and Part IV, "</w:t>
        </w:r>
        <w:proofErr w:type="spellStart"/>
        <w:r w:rsidRPr="00F6697B">
          <w:rPr>
            <w:rFonts w:ascii="Helvetica" w:eastAsia="Times New Roman" w:hAnsi="Helvetica" w:cs="Helvetica"/>
            <w:color w:val="333333"/>
            <w:sz w:val="19"/>
            <w:szCs w:val="19"/>
          </w:rPr>
          <w:t>Stateful</w:t>
        </w:r>
        <w:proofErr w:type="spellEnd"/>
        <w:r w:rsidRPr="00F6697B">
          <w:rPr>
            <w:rFonts w:ascii="Helvetica" w:eastAsia="Times New Roman" w:hAnsi="Helvetica" w:cs="Helvetica"/>
            <w:color w:val="333333"/>
            <w:sz w:val="19"/>
            <w:szCs w:val="19"/>
          </w:rPr>
          <w:t xml:space="preserve"> and Advanced Filtering Technologies," most of the security rules and access controls are defined by using access control lists (ACLs). As you will see, you can use many methods in the Cisco IOS to create your rule sets. These rule sets should be defined as specifically as possible: If you are permitting traffic between two machines, be specific about the type of traffic, such as TCP on port 80, or UDP on port 69. Basically, the rule-set premise should be to permit certain things and drop everything else.</w:t>
        </w:r>
      </w:ins>
    </w:p>
    <w:p w:rsidR="00F6697B" w:rsidRPr="00F6697B" w:rsidRDefault="00F6697B" w:rsidP="00F6697B">
      <w:pPr>
        <w:spacing w:after="136" w:line="272" w:lineRule="atLeast"/>
        <w:rPr>
          <w:ins w:id="458" w:author="Unknown"/>
          <w:rFonts w:ascii="Helvetica" w:eastAsia="Times New Roman" w:hAnsi="Helvetica" w:cs="Helvetica"/>
          <w:color w:val="333333"/>
          <w:sz w:val="19"/>
          <w:szCs w:val="19"/>
        </w:rPr>
      </w:pPr>
      <w:ins w:id="459" w:author="Unknown">
        <w:r w:rsidRPr="00F6697B">
          <w:rPr>
            <w:rFonts w:ascii="Helvetica" w:eastAsia="Times New Roman" w:hAnsi="Helvetica" w:cs="Helvetica"/>
            <w:color w:val="333333"/>
            <w:sz w:val="19"/>
            <w:szCs w:val="19"/>
          </w:rPr>
          <w:t xml:space="preserve">Other features also should be implemented on your firewalls, if necessary: address translation (Part V, "Address Translation and Firewalls"), access authentication to your network (Part VI, "Managing Access </w:t>
        </w:r>
        <w:proofErr w:type="gramStart"/>
        <w:r w:rsidRPr="00F6697B">
          <w:rPr>
            <w:rFonts w:ascii="Helvetica" w:eastAsia="Times New Roman" w:hAnsi="Helvetica" w:cs="Helvetica"/>
            <w:color w:val="333333"/>
            <w:sz w:val="19"/>
            <w:szCs w:val="19"/>
          </w:rPr>
          <w:t>Through</w:t>
        </w:r>
        <w:proofErr w:type="gramEnd"/>
        <w:r w:rsidRPr="00F6697B">
          <w:rPr>
            <w:rFonts w:ascii="Helvetica" w:eastAsia="Times New Roman" w:hAnsi="Helvetica" w:cs="Helvetica"/>
            <w:color w:val="333333"/>
            <w:sz w:val="19"/>
            <w:szCs w:val="19"/>
          </w:rPr>
          <w:t xml:space="preserve"> Routers"), IDS (Part VII, "Detecting and Preventing Attacks"), VPNs (Part VIII, "Virtual Private Networks"), and other necessary features and services.</w:t>
        </w:r>
      </w:ins>
    </w:p>
    <w:p w:rsidR="00F6697B" w:rsidRPr="00F6697B" w:rsidRDefault="00F6697B" w:rsidP="00F6697B">
      <w:pPr>
        <w:spacing w:before="136" w:after="136" w:line="240" w:lineRule="auto"/>
        <w:outlineLvl w:val="3"/>
        <w:rPr>
          <w:ins w:id="460" w:author="Unknown"/>
          <w:rFonts w:ascii="inherit" w:eastAsia="Times New Roman" w:hAnsi="inherit" w:cs="Helvetica"/>
          <w:color w:val="333333"/>
          <w:sz w:val="25"/>
          <w:szCs w:val="25"/>
        </w:rPr>
      </w:pPr>
      <w:ins w:id="461" w:author="Unknown">
        <w:r w:rsidRPr="00F6697B">
          <w:rPr>
            <w:rFonts w:ascii="inherit" w:eastAsia="Times New Roman" w:hAnsi="inherit" w:cs="Helvetica"/>
            <w:color w:val="333333"/>
            <w:sz w:val="25"/>
            <w:szCs w:val="25"/>
          </w:rPr>
          <w:t>Firewall Administration and Management</w:t>
        </w:r>
      </w:ins>
    </w:p>
    <w:p w:rsidR="00F6697B" w:rsidRPr="00F6697B" w:rsidRDefault="00F6697B" w:rsidP="00F6697B">
      <w:pPr>
        <w:spacing w:after="136" w:line="272" w:lineRule="atLeast"/>
        <w:rPr>
          <w:ins w:id="462" w:author="Unknown"/>
          <w:rFonts w:ascii="Helvetica" w:eastAsia="Times New Roman" w:hAnsi="Helvetica" w:cs="Helvetica"/>
          <w:color w:val="333333"/>
          <w:sz w:val="19"/>
          <w:szCs w:val="19"/>
        </w:rPr>
      </w:pPr>
      <w:ins w:id="463" w:author="Unknown">
        <w:r w:rsidRPr="00F6697B">
          <w:rPr>
            <w:rFonts w:ascii="Helvetica" w:eastAsia="Times New Roman" w:hAnsi="Helvetica" w:cs="Helvetica"/>
            <w:color w:val="333333"/>
            <w:sz w:val="19"/>
            <w:szCs w:val="19"/>
          </w:rPr>
          <w:t>After you have completed your firewall system implementation, you need to administer and manage it on an ongoing basis. One of the weakest links in your security setup is the people maintaining it: People are prone to making errors. Therefore, your security solution should be simple enough for your administrators to make changes to it and to troubleshoot it, yet still meet the objectives outlined in your company's security policy.</w:t>
        </w:r>
      </w:ins>
    </w:p>
    <w:p w:rsidR="00F6697B" w:rsidRPr="00F6697B" w:rsidRDefault="00F6697B" w:rsidP="00F6697B">
      <w:pPr>
        <w:spacing w:after="136" w:line="272" w:lineRule="atLeast"/>
        <w:rPr>
          <w:ins w:id="464" w:author="Unknown"/>
          <w:rFonts w:ascii="Helvetica" w:eastAsia="Times New Roman" w:hAnsi="Helvetica" w:cs="Helvetica"/>
          <w:color w:val="333333"/>
          <w:sz w:val="19"/>
          <w:szCs w:val="19"/>
        </w:rPr>
      </w:pPr>
      <w:ins w:id="465" w:author="Unknown">
        <w:r w:rsidRPr="00F6697B">
          <w:rPr>
            <w:rFonts w:ascii="Helvetica" w:eastAsia="Times New Roman" w:hAnsi="Helvetica" w:cs="Helvetica"/>
            <w:color w:val="333333"/>
            <w:sz w:val="19"/>
            <w:szCs w:val="19"/>
          </w:rPr>
          <w:t>Even in this situation, configuration errors will be made in your firewall system. Therefore, before any changes are made to the firewall system, it is important that you back them up before the changes are made. After changes are made, it is of the utmost importance that you always test changes in your firewall system.</w:t>
        </w:r>
      </w:ins>
    </w:p>
    <w:p w:rsidR="00F6697B" w:rsidRPr="00F6697B" w:rsidRDefault="00F6697B" w:rsidP="00F6697B">
      <w:pPr>
        <w:spacing w:after="136" w:line="272" w:lineRule="atLeast"/>
        <w:rPr>
          <w:ins w:id="466" w:author="Unknown"/>
          <w:rFonts w:ascii="Helvetica" w:eastAsia="Times New Roman" w:hAnsi="Helvetica" w:cs="Helvetica"/>
          <w:color w:val="333333"/>
          <w:sz w:val="19"/>
          <w:szCs w:val="19"/>
        </w:rPr>
      </w:pPr>
      <w:ins w:id="467" w:author="Unknown">
        <w:r w:rsidRPr="00F6697B">
          <w:rPr>
            <w:rFonts w:ascii="Helvetica" w:eastAsia="Times New Roman" w:hAnsi="Helvetica" w:cs="Helvetica"/>
            <w:color w:val="333333"/>
            <w:sz w:val="19"/>
            <w:szCs w:val="19"/>
          </w:rPr>
          <w:t xml:space="preserve">You should use two basic methods when testing the configuration. First, you should print the configuration and compare its rule set to your security policy, to double-check that the configuration it is using follows the security </w:t>
        </w:r>
        <w:proofErr w:type="gramStart"/>
        <w:r w:rsidRPr="00F6697B">
          <w:rPr>
            <w:rFonts w:ascii="Helvetica" w:eastAsia="Times New Roman" w:hAnsi="Helvetica" w:cs="Helvetica"/>
            <w:color w:val="333333"/>
            <w:sz w:val="19"/>
            <w:szCs w:val="19"/>
          </w:rPr>
          <w:t>policy</w:t>
        </w:r>
        <w:proofErr w:type="gramEnd"/>
        <w:r w:rsidRPr="00F6697B">
          <w:rPr>
            <w:rFonts w:ascii="Helvetica" w:eastAsia="Times New Roman" w:hAnsi="Helvetica" w:cs="Helvetica"/>
            <w:color w:val="333333"/>
            <w:sz w:val="19"/>
            <w:szCs w:val="19"/>
          </w:rPr>
          <w:t xml:space="preserve">. Second, use software tools to test the change. In this situation, you, the administrator, are pretending to be the hacker. Many tools available to you enable you to perform all kinds of tricks, such as IP spoofing, </w:t>
        </w:r>
        <w:proofErr w:type="spellStart"/>
        <w:r w:rsidRPr="00F6697B">
          <w:rPr>
            <w:rFonts w:ascii="Helvetica" w:eastAsia="Times New Roman" w:hAnsi="Helvetica" w:cs="Helvetica"/>
            <w:color w:val="333333"/>
            <w:sz w:val="19"/>
            <w:szCs w:val="19"/>
          </w:rPr>
          <w:t>DoS</w:t>
        </w:r>
        <w:proofErr w:type="spellEnd"/>
        <w:r w:rsidRPr="00F6697B">
          <w:rPr>
            <w:rFonts w:ascii="Helvetica" w:eastAsia="Times New Roman" w:hAnsi="Helvetica" w:cs="Helvetica"/>
            <w:color w:val="333333"/>
            <w:sz w:val="19"/>
            <w:szCs w:val="19"/>
          </w:rPr>
          <w:t xml:space="preserve"> attacks, and others. Some of these I cover in this book as I show you how to use your Cisco IOS router to protect yourself from them. Many vendors also sell software packages geared toward security policy testing. The tools I use are either freeware or shareware.</w:t>
        </w:r>
      </w:ins>
    </w:p>
    <w:p w:rsidR="00F6697B" w:rsidRPr="00F6697B" w:rsidRDefault="00F6697B" w:rsidP="00F6697B">
      <w:pPr>
        <w:spacing w:after="136" w:line="272" w:lineRule="atLeast"/>
        <w:rPr>
          <w:ins w:id="468" w:author="Unknown"/>
          <w:rFonts w:ascii="Helvetica" w:eastAsia="Times New Roman" w:hAnsi="Helvetica" w:cs="Helvetica"/>
          <w:color w:val="333333"/>
          <w:sz w:val="19"/>
          <w:szCs w:val="19"/>
        </w:rPr>
      </w:pPr>
      <w:ins w:id="469" w:author="Unknown">
        <w:r w:rsidRPr="00F6697B">
          <w:rPr>
            <w:rFonts w:ascii="Helvetica" w:eastAsia="Times New Roman" w:hAnsi="Helvetica" w:cs="Helvetica"/>
            <w:color w:val="333333"/>
            <w:sz w:val="19"/>
            <w:szCs w:val="19"/>
          </w:rPr>
          <w:t>CAUTION</w:t>
        </w:r>
      </w:ins>
    </w:p>
    <w:p w:rsidR="00F6697B" w:rsidRPr="00F6697B" w:rsidRDefault="00F6697B" w:rsidP="00F6697B">
      <w:pPr>
        <w:spacing w:after="136" w:line="272" w:lineRule="atLeast"/>
        <w:rPr>
          <w:ins w:id="470" w:author="Unknown"/>
          <w:rFonts w:ascii="Helvetica" w:eastAsia="Times New Roman" w:hAnsi="Helvetica" w:cs="Helvetica"/>
          <w:color w:val="333333"/>
          <w:sz w:val="19"/>
          <w:szCs w:val="19"/>
        </w:rPr>
      </w:pPr>
      <w:ins w:id="471" w:author="Unknown">
        <w:r w:rsidRPr="00F6697B">
          <w:rPr>
            <w:rFonts w:ascii="Helvetica" w:eastAsia="Times New Roman" w:hAnsi="Helvetica" w:cs="Helvetica"/>
            <w:color w:val="333333"/>
            <w:sz w:val="19"/>
            <w:szCs w:val="19"/>
          </w:rPr>
          <w:t>Any major changes to a firewall system first should be done in a lab environment and should be tested before being configured on your production firewall system. Failure to do this can create serious security problems for your network if you make configuration mistakes.</w:t>
        </w:r>
      </w:ins>
    </w:p>
    <w:p w:rsidR="00F6697B" w:rsidRPr="00F6697B" w:rsidRDefault="00F6697B" w:rsidP="00F6697B">
      <w:pPr>
        <w:spacing w:after="0" w:line="272" w:lineRule="atLeast"/>
        <w:rPr>
          <w:ins w:id="472" w:author="Unknown"/>
          <w:rFonts w:ascii="Helvetica" w:eastAsia="Times New Roman" w:hAnsi="Helvetica" w:cs="Helvetica"/>
          <w:color w:val="333333"/>
          <w:sz w:val="19"/>
          <w:szCs w:val="19"/>
        </w:rPr>
      </w:pPr>
      <w:ins w:id="473" w:author="Unknown">
        <w:r w:rsidRPr="00F6697B">
          <w:rPr>
            <w:rFonts w:ascii="Helvetica" w:eastAsia="Times New Roman" w:hAnsi="Helvetica" w:cs="Helvetica"/>
            <w:color w:val="333333"/>
            <w:sz w:val="19"/>
            <w:szCs w:val="19"/>
          </w:rPr>
          <w:br/>
        </w:r>
      </w:ins>
    </w:p>
    <w:p w:rsidR="00F6697B" w:rsidRPr="00F6697B" w:rsidRDefault="00F6697B" w:rsidP="00F6697B">
      <w:pPr>
        <w:spacing w:after="0" w:line="272" w:lineRule="atLeast"/>
        <w:rPr>
          <w:ins w:id="474" w:author="Unknown"/>
          <w:rFonts w:ascii="Helvetica" w:eastAsia="Times New Roman" w:hAnsi="Helvetica" w:cs="Helvetica"/>
          <w:color w:val="333333"/>
          <w:sz w:val="19"/>
          <w:szCs w:val="19"/>
        </w:rPr>
      </w:pPr>
      <w:ins w:id="475" w:author="Unknown">
        <w:r w:rsidRPr="00F6697B">
          <w:rPr>
            <w:rFonts w:ascii="Helvetica" w:eastAsia="Times New Roman" w:hAnsi="Helvetica" w:cs="Helvetica"/>
            <w:color w:val="333333"/>
            <w:sz w:val="19"/>
            <w:szCs w:val="19"/>
          </w:rPr>
          <w:br w:type="textWrapping" w:clear="all"/>
        </w:r>
        <w:r w:rsidRPr="00F6697B">
          <w:rPr>
            <w:rFonts w:ascii="Helvetica" w:eastAsia="Times New Roman" w:hAnsi="Helvetica" w:cs="Helvetica"/>
            <w:color w:val="333333"/>
            <w:sz w:val="19"/>
          </w:rPr>
          <w:t> </w:t>
        </w:r>
        <w:r w:rsidRPr="00F6697B">
          <w:rPr>
            <w:rFonts w:ascii="Helvetica" w:eastAsia="Times New Roman" w:hAnsi="Helvetica" w:cs="Helvetica"/>
            <w:color w:val="333333"/>
            <w:sz w:val="19"/>
            <w:szCs w:val="19"/>
          </w:rPr>
          <w:br w:type="textWrapping" w:clear="all"/>
        </w:r>
      </w:ins>
    </w:p>
    <w:tbl>
      <w:tblPr>
        <w:tblW w:w="0" w:type="auto"/>
        <w:tblCellSpacing w:w="0" w:type="dxa"/>
        <w:tblCellMar>
          <w:top w:w="15" w:type="dxa"/>
          <w:left w:w="15" w:type="dxa"/>
          <w:bottom w:w="15" w:type="dxa"/>
          <w:right w:w="15" w:type="dxa"/>
        </w:tblCellMar>
        <w:tblLook w:val="04A0"/>
      </w:tblPr>
      <w:tblGrid>
        <w:gridCol w:w="5107"/>
      </w:tblGrid>
      <w:tr w:rsidR="00F6697B" w:rsidRPr="00F6697B" w:rsidTr="00F6697B">
        <w:trPr>
          <w:tblCellSpacing w:w="0" w:type="dxa"/>
        </w:trPr>
        <w:tc>
          <w:tcPr>
            <w:tcW w:w="0" w:type="auto"/>
            <w:shd w:val="clear" w:color="auto" w:fill="auto"/>
            <w:tcMar>
              <w:top w:w="0" w:type="dxa"/>
              <w:left w:w="0" w:type="dxa"/>
              <w:bottom w:w="0" w:type="dxa"/>
              <w:right w:w="0" w:type="dxa"/>
            </w:tcMar>
            <w:vAlign w:val="center"/>
            <w:hideMark/>
          </w:tcPr>
          <w:tbl>
            <w:tblPr>
              <w:tblW w:w="0" w:type="auto"/>
              <w:tblCellSpacing w:w="0" w:type="dxa"/>
              <w:tblCellMar>
                <w:top w:w="15" w:type="dxa"/>
                <w:left w:w="15" w:type="dxa"/>
                <w:bottom w:w="15" w:type="dxa"/>
                <w:right w:w="15" w:type="dxa"/>
              </w:tblCellMar>
              <w:tblLook w:val="04A0"/>
            </w:tblPr>
            <w:tblGrid>
              <w:gridCol w:w="261"/>
              <w:gridCol w:w="3542"/>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bookmarkStart w:id="476" w:name="toc"/>
                  <w:bookmarkEnd w:id="476"/>
                  <w:r>
                    <w:rPr>
                      <w:rFonts w:ascii="Times New Roman" w:eastAsia="Times New Roman" w:hAnsi="Times New Roman" w:cs="Times New Roman"/>
                      <w:noProof/>
                      <w:sz w:val="24"/>
                      <w:szCs w:val="24"/>
                    </w:rPr>
                    <w:drawing>
                      <wp:inline distT="0" distB="0" distL="0" distR="0">
                        <wp:extent cx="146685" cy="180975"/>
                        <wp:effectExtent l="19050" t="0" r="0" b="0"/>
                        <wp:docPr id="11" name="Picture 11" descr="http://etutorials.org/shared/css/tree/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css/tree/minus.gif"/>
                                <pic:cNvPicPr>
                                  <a:picLocks noChangeAspect="1" noChangeArrowheads="1"/>
                                </pic:cNvPicPr>
                              </pic:nvPicPr>
                              <pic:blipFill>
                                <a:blip r:embed="rId18"/>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19" w:history="1">
                    <w:r w:rsidRPr="00F6697B">
                      <w:rPr>
                        <w:rFonts w:ascii="Verdana" w:eastAsia="Times New Roman" w:hAnsi="Verdana" w:cs="Tahoma"/>
                        <w:color w:val="0000FF"/>
                        <w:sz w:val="18"/>
                        <w:u w:val="single"/>
                      </w:rPr>
                      <w:t>Part I: Security Overview and Firewalls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4591"/>
            </w:tblGrid>
            <w:tr w:rsidR="00F6697B" w:rsidRPr="00F6697B" w:rsidTr="00F6697B">
              <w:trPr>
                <w:tblCellSpacing w:w="0" w:type="dxa"/>
              </w:trPr>
              <w:tc>
                <w:tcPr>
                  <w:tcW w:w="0" w:type="auto"/>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tbl>
                  <w:tblPr>
                    <w:tblW w:w="0" w:type="auto"/>
                    <w:tblCellSpacing w:w="0" w:type="dxa"/>
                    <w:tblCellMar>
                      <w:top w:w="15" w:type="dxa"/>
                      <w:left w:w="15" w:type="dxa"/>
                      <w:bottom w:w="15" w:type="dxa"/>
                      <w:right w:w="15" w:type="dxa"/>
                    </w:tblCellMar>
                    <w:tblLook w:val="04A0"/>
                  </w:tblPr>
                  <w:tblGrid>
                    <w:gridCol w:w="261"/>
                    <w:gridCol w:w="3223"/>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2" name="Picture 12"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1" w:history="1">
                          <w:r w:rsidRPr="00F6697B">
                            <w:rPr>
                              <w:rFonts w:ascii="Verdana" w:eastAsia="Times New Roman" w:hAnsi="Verdana" w:cs="Tahoma"/>
                              <w:color w:val="0000FF"/>
                              <w:sz w:val="18"/>
                              <w:u w:val="single"/>
                            </w:rPr>
                            <w:t>Chapter 1. Security Threats</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3" name="Picture 13" descr="http://etutorials.org/shared/css/tree/minus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tutorials.org/shared/css/tree/minus_l.gif"/>
                                      <pic:cNvPicPr>
                                        <a:picLocks noChangeAspect="1" noChangeArrowheads="1"/>
                                      </pic:cNvPicPr>
                                    </pic:nvPicPr>
                                    <pic:blipFill>
                                      <a:blip r:embed="rId18"/>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2" w:history="1">
                          <w:r w:rsidRPr="00F6697B">
                            <w:rPr>
                              <w:rFonts w:ascii="Verdana" w:eastAsia="Times New Roman" w:hAnsi="Verdana" w:cs="Tahoma"/>
                              <w:color w:val="0000FF"/>
                              <w:sz w:val="18"/>
                              <w:u w:val="single"/>
                            </w:rPr>
                            <w:t>Chapter 2. Introduction to Firewalls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6"/>
                    <w:gridCol w:w="4585"/>
                  </w:tblGrid>
                  <w:tr w:rsidR="00F6697B" w:rsidRPr="00F6697B">
                    <w:trPr>
                      <w:tblCellSpacing w:w="0" w:type="dxa"/>
                    </w:trPr>
                    <w:tc>
                      <w:tcPr>
                        <w:tcW w:w="0" w:type="auto"/>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tbl>
                        <w:tblPr>
                          <w:tblW w:w="0" w:type="auto"/>
                          <w:tblCellSpacing w:w="0" w:type="dxa"/>
                          <w:tblCellMar>
                            <w:top w:w="15" w:type="dxa"/>
                            <w:left w:w="15" w:type="dxa"/>
                            <w:bottom w:w="15" w:type="dxa"/>
                            <w:right w:w="15" w:type="dxa"/>
                          </w:tblCellMar>
                          <w:tblLook w:val="04A0"/>
                        </w:tblPr>
                        <w:tblGrid>
                          <w:gridCol w:w="261"/>
                          <w:gridCol w:w="4324"/>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4" name="Picture 14" descr="http://etutorials.org/shared/css/tree/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tutorials.org/shared/css/tree/hr.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4" w:history="1">
                                <w:r w:rsidRPr="00F6697B">
                                  <w:rPr>
                                    <w:rFonts w:ascii="Verdana" w:eastAsia="Times New Roman" w:hAnsi="Verdana" w:cs="Tahoma"/>
                                    <w:color w:val="0000FF"/>
                                    <w:sz w:val="18"/>
                                    <w:u w:val="single"/>
                                  </w:rPr>
                                  <w:t>Firewall Overview</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5" name="Picture 15" descr="http://etutorials.org/shared/css/tree/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tutorials.org/shared/css/tree/hr.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5" w:history="1">
                                <w:r w:rsidRPr="00F6697B">
                                  <w:rPr>
                                    <w:rFonts w:ascii="Verdana" w:eastAsia="Times New Roman" w:hAnsi="Verdana" w:cs="Tahoma"/>
                                    <w:color w:val="0000FF"/>
                                    <w:sz w:val="18"/>
                                    <w:u w:val="single"/>
                                  </w:rPr>
                                  <w:t>Controlling Traffic and the OSI Reference Model</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1715"/>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6685" cy="180975"/>
                                    <wp:effectExtent l="19050" t="0" r="0" b="0"/>
                                    <wp:docPr id="16" name="Picture 16" descr="http://etutorials.org/shared/css/tree/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tutorials.org/shared/css/tree/hr.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6" w:history="1">
                                <w:r w:rsidRPr="00F6697B">
                                  <w:rPr>
                                    <w:rFonts w:ascii="Verdana" w:eastAsia="Times New Roman" w:hAnsi="Verdana" w:cs="Tahoma"/>
                                    <w:color w:val="0000FF"/>
                                    <w:sz w:val="18"/>
                                    <w:u w:val="single"/>
                                  </w:rPr>
                                  <w:t>Firewall Categories</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7" name="Picture 17" descr="http://etutorials.org/shared/css/tree/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tutorials.org/shared/css/tree/hr.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r w:rsidRPr="00F6697B">
                                <w:rPr>
                                  <w:rFonts w:ascii="Tahoma" w:eastAsia="Times New Roman" w:hAnsi="Tahoma" w:cs="Tahoma"/>
                                  <w:b/>
                                  <w:bCs/>
                                  <w:sz w:val="16"/>
                                  <w:szCs w:val="16"/>
                                </w:rPr>
                                <w:t>Firewall Design</w:t>
                              </w:r>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1681"/>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8" name="Picture 18" descr="http://etutorials.org/shared/css/tree/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tutorials.org/shared/css/tree/hr.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7" w:history="1">
                                <w:r w:rsidRPr="00F6697B">
                                  <w:rPr>
                                    <w:rFonts w:ascii="Verdana" w:eastAsia="Times New Roman" w:hAnsi="Verdana" w:cs="Tahoma"/>
                                    <w:color w:val="0000FF"/>
                                    <w:sz w:val="18"/>
                                    <w:u w:val="single"/>
                                  </w:rPr>
                                  <w:t>Cisco IOS Security</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19" name="Picture 19" descr="http://etutorials.org/shared/css/tree/hr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tutorials.org/shared/css/tree/hr_l.gif"/>
                                            <pic:cNvPicPr>
                                              <a:picLocks noChangeAspect="1" noChangeArrowheads="1"/>
                                            </pic:cNvPicPr>
                                          </pic:nvPicPr>
                                          <pic:blipFill>
                                            <a:blip r:embed="rId23"/>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8" w:history="1">
                                <w:r w:rsidRPr="00F6697B">
                                  <w:rPr>
                                    <w:rFonts w:ascii="Verdana" w:eastAsia="Times New Roman" w:hAnsi="Verdana" w:cs="Tahoma"/>
                                    <w:color w:val="0000FF"/>
                                    <w:sz w:val="18"/>
                                    <w:u w:val="single"/>
                                  </w:rPr>
                                  <w:t>Summary</w:t>
                                </w:r>
                              </w:hyperlink>
                            </w:p>
                          </w:tc>
                        </w:tr>
                      </w:tbl>
                      <w:p w:rsidR="00F6697B" w:rsidRPr="00F6697B" w:rsidRDefault="00F6697B" w:rsidP="00F6697B">
                        <w:pPr>
                          <w:spacing w:after="0" w:line="240" w:lineRule="auto"/>
                          <w:rPr>
                            <w:rFonts w:ascii="Times New Roman" w:eastAsia="Times New Roman" w:hAnsi="Times New Roman" w:cs="Times New Roman"/>
                            <w:sz w:val="24"/>
                            <w:szCs w:val="24"/>
                          </w:rPr>
                        </w:pPr>
                      </w:p>
                    </w:tc>
                  </w:tr>
                </w:tbl>
                <w:p w:rsidR="00F6697B" w:rsidRPr="00F6697B" w:rsidRDefault="00F6697B" w:rsidP="00F6697B">
                  <w:pPr>
                    <w:spacing w:after="0" w:line="240" w:lineRule="auto"/>
                    <w:rPr>
                      <w:rFonts w:ascii="Times New Roman" w:eastAsia="Times New Roman" w:hAnsi="Times New Roman" w:cs="Times New Roman"/>
                      <w:sz w:val="24"/>
                      <w:szCs w:val="24"/>
                    </w:rPr>
                  </w:pPr>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6685" cy="180975"/>
                        <wp:effectExtent l="19050" t="0" r="0" b="0"/>
                        <wp:docPr id="20" name="Picture 20"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29" w:history="1">
                    <w:r w:rsidRPr="00F6697B">
                      <w:rPr>
                        <w:rFonts w:ascii="Verdana" w:eastAsia="Times New Roman" w:hAnsi="Verdana" w:cs="Tahoma"/>
                        <w:color w:val="0000FF"/>
                        <w:sz w:val="18"/>
                        <w:u w:val="single"/>
                      </w:rPr>
                      <w:t>Part II: Managing Access to Routers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4846"/>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1" name="Picture 21"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0" w:history="1">
                    <w:r w:rsidRPr="00F6697B">
                      <w:rPr>
                        <w:rFonts w:ascii="Verdana" w:eastAsia="Times New Roman" w:hAnsi="Verdana" w:cs="Tahoma"/>
                        <w:color w:val="0000FF"/>
                        <w:sz w:val="18"/>
                        <w:u w:val="single"/>
                      </w:rPr>
                      <w:t xml:space="preserve">Part III: </w:t>
                    </w:r>
                    <w:proofErr w:type="spellStart"/>
                    <w:r w:rsidRPr="00F6697B">
                      <w:rPr>
                        <w:rFonts w:ascii="Verdana" w:eastAsia="Times New Roman" w:hAnsi="Verdana" w:cs="Tahoma"/>
                        <w:color w:val="0000FF"/>
                        <w:sz w:val="18"/>
                        <w:u w:val="single"/>
                      </w:rPr>
                      <w:t>Nonstateful</w:t>
                    </w:r>
                    <w:proofErr w:type="spellEnd"/>
                    <w:r w:rsidRPr="00F6697B">
                      <w:rPr>
                        <w:rFonts w:ascii="Verdana" w:eastAsia="Times New Roman" w:hAnsi="Verdana" w:cs="Tahoma"/>
                        <w:color w:val="0000FF"/>
                        <w:sz w:val="18"/>
                        <w:u w:val="single"/>
                      </w:rPr>
                      <w:t xml:space="preserve"> Filtering Technologies</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2" name="Picture 22"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1" w:history="1">
                    <w:r w:rsidRPr="00F6697B">
                      <w:rPr>
                        <w:rFonts w:ascii="Verdana" w:eastAsia="Times New Roman" w:hAnsi="Verdana" w:cs="Tahoma"/>
                        <w:color w:val="0000FF"/>
                        <w:sz w:val="18"/>
                        <w:u w:val="single"/>
                      </w:rPr>
                      <w:t xml:space="preserve">Part IV: </w:t>
                    </w:r>
                    <w:proofErr w:type="spellStart"/>
                    <w:r w:rsidRPr="00F6697B">
                      <w:rPr>
                        <w:rFonts w:ascii="Verdana" w:eastAsia="Times New Roman" w:hAnsi="Verdana" w:cs="Tahoma"/>
                        <w:color w:val="0000FF"/>
                        <w:sz w:val="18"/>
                        <w:u w:val="single"/>
                      </w:rPr>
                      <w:t>Stateful</w:t>
                    </w:r>
                    <w:proofErr w:type="spellEnd"/>
                    <w:r w:rsidRPr="00F6697B">
                      <w:rPr>
                        <w:rFonts w:ascii="Verdana" w:eastAsia="Times New Roman" w:hAnsi="Verdana" w:cs="Tahoma"/>
                        <w:color w:val="0000FF"/>
                        <w:sz w:val="18"/>
                        <w:u w:val="single"/>
                      </w:rPr>
                      <w:t xml:space="preserve"> and Advanced Filtering Technologies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3885"/>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3" name="Picture 23"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2" w:history="1">
                    <w:r w:rsidRPr="00F6697B">
                      <w:rPr>
                        <w:rFonts w:ascii="Verdana" w:eastAsia="Times New Roman" w:hAnsi="Verdana" w:cs="Tahoma"/>
                        <w:color w:val="0000FF"/>
                        <w:sz w:val="18"/>
                        <w:u w:val="single"/>
                      </w:rPr>
                      <w:t>Part V: Address Translation and Firewalls</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4" name="Picture 24"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3" w:history="1">
                    <w:r w:rsidRPr="00F6697B">
                      <w:rPr>
                        <w:rFonts w:ascii="Verdana" w:eastAsia="Times New Roman" w:hAnsi="Verdana" w:cs="Tahoma"/>
                        <w:color w:val="0000FF"/>
                        <w:sz w:val="18"/>
                        <w:u w:val="single"/>
                      </w:rPr>
                      <w:t>Part VI: Managing Access Through Routers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3870"/>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5" name="Picture 25"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4" w:history="1">
                    <w:r w:rsidRPr="00F6697B">
                      <w:rPr>
                        <w:rFonts w:ascii="Verdana" w:eastAsia="Times New Roman" w:hAnsi="Verdana" w:cs="Tahoma"/>
                        <w:color w:val="0000FF"/>
                        <w:sz w:val="18"/>
                        <w:u w:val="single"/>
                      </w:rPr>
                      <w:t>Part VII: Detecting and Preventing Attacks</w:t>
                    </w:r>
                  </w:hyperlink>
                </w:p>
              </w:tc>
            </w:tr>
            <w:tr w:rsidR="00F6697B" w:rsidRP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6" name="Picture 26" descr="http://etutorials.org/shared/css/tree/plu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tutorials.org/shared/css/tree/plusik.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5" w:history="1">
                    <w:r w:rsidRPr="00F6697B">
                      <w:rPr>
                        <w:rFonts w:ascii="Verdana" w:eastAsia="Times New Roman" w:hAnsi="Verdana" w:cs="Tahoma"/>
                        <w:color w:val="0000FF"/>
                        <w:sz w:val="18"/>
                        <w:u w:val="single"/>
                      </w:rPr>
                      <w:t>Part VIII: Virtual Private Networks</w:t>
                    </w:r>
                  </w:hyperlink>
                </w:p>
              </w:tc>
            </w:tr>
          </w:tbl>
          <w:p w:rsidR="00F6697B" w:rsidRPr="00F6697B" w:rsidRDefault="00F6697B" w:rsidP="00F6697B">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tblPr>
            <w:tblGrid>
              <w:gridCol w:w="261"/>
              <w:gridCol w:w="1797"/>
            </w:tblGrid>
            <w:tr w:rsidR="00F6697B" w:rsidRPr="00F6697B" w:rsidTr="00F6697B">
              <w:trPr>
                <w:tblCellSpacing w:w="0" w:type="dxa"/>
              </w:trPr>
              <w:tc>
                <w:tcPr>
                  <w:tcW w:w="217" w:type="dxa"/>
                  <w:shd w:val="clear" w:color="auto" w:fill="auto"/>
                  <w:tcMar>
                    <w:top w:w="0" w:type="dxa"/>
                    <w:left w:w="0" w:type="dxa"/>
                    <w:bottom w:w="0" w:type="dxa"/>
                    <w:right w:w="0" w:type="dxa"/>
                  </w:tcMar>
                  <w:hideMark/>
                </w:tcPr>
                <w:p w:rsidR="00F6697B" w:rsidRPr="00F6697B" w:rsidRDefault="00F6697B" w:rsidP="00F66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80975"/>
                        <wp:effectExtent l="19050" t="0" r="0" b="0"/>
                        <wp:docPr id="27" name="Picture 27" descr="http://etutorials.org/shared/css/tree/plusik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tutorials.org/shared/css/tree/plusik_l.gif"/>
                                <pic:cNvPicPr>
                                  <a:picLocks noChangeAspect="1" noChangeArrowheads="1"/>
                                </pic:cNvPicPr>
                              </pic:nvPicPr>
                              <pic:blipFill>
                                <a:blip r:embed="rId20"/>
                                <a:srcRect/>
                                <a:stretch>
                                  <a:fillRect/>
                                </a:stretch>
                              </pic:blipFill>
                              <pic:spPr bwMode="auto">
                                <a:xfrm>
                                  <a:off x="0" y="0"/>
                                  <a:ext cx="14668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6697B" w:rsidRPr="00F6697B" w:rsidRDefault="00F6697B" w:rsidP="00F6697B">
                  <w:pPr>
                    <w:spacing w:after="0" w:line="240" w:lineRule="auto"/>
                    <w:rPr>
                      <w:rFonts w:ascii="Tahoma" w:eastAsia="Times New Roman" w:hAnsi="Tahoma" w:cs="Tahoma"/>
                      <w:sz w:val="16"/>
                      <w:szCs w:val="16"/>
                    </w:rPr>
                  </w:pPr>
                  <w:hyperlink r:id="rId36" w:history="1">
                    <w:r w:rsidRPr="00F6697B">
                      <w:rPr>
                        <w:rFonts w:ascii="Verdana" w:eastAsia="Times New Roman" w:hAnsi="Verdana" w:cs="Tahoma"/>
                        <w:color w:val="0000FF"/>
                        <w:sz w:val="18"/>
                        <w:u w:val="single"/>
                      </w:rPr>
                      <w:t>Part IX: Case Study</w:t>
                    </w:r>
                  </w:hyperlink>
                </w:p>
              </w:tc>
            </w:tr>
          </w:tbl>
          <w:p w:rsidR="00F6697B" w:rsidRPr="00F6697B" w:rsidRDefault="00F6697B" w:rsidP="00F6697B">
            <w:pPr>
              <w:spacing w:after="0" w:line="240" w:lineRule="auto"/>
              <w:rPr>
                <w:rFonts w:ascii="Times New Roman" w:eastAsia="Times New Roman" w:hAnsi="Times New Roman" w:cs="Times New Roman"/>
                <w:sz w:val="24"/>
                <w:szCs w:val="24"/>
              </w:rPr>
            </w:pPr>
          </w:p>
        </w:tc>
      </w:tr>
    </w:tbl>
    <w:p w:rsidR="00F6697B" w:rsidRPr="00F6697B" w:rsidRDefault="00F6697B" w:rsidP="00F6697B">
      <w:pPr>
        <w:spacing w:after="0" w:line="360" w:lineRule="atLeast"/>
        <w:jc w:val="center"/>
        <w:rPr>
          <w:ins w:id="477" w:author="Unknown"/>
          <w:rFonts w:ascii="Helvetica" w:eastAsia="Times New Roman" w:hAnsi="Helvetica" w:cs="Helvetica"/>
          <w:color w:val="000000"/>
          <w:sz w:val="19"/>
          <w:szCs w:val="19"/>
        </w:rPr>
      </w:pPr>
      <w:ins w:id="478" w:author="Unknown">
        <w:r w:rsidRPr="00F6697B">
          <w:rPr>
            <w:rFonts w:ascii="Helvetica" w:eastAsia="Times New Roman" w:hAnsi="Helvetica" w:cs="Helvetica"/>
            <w:b/>
            <w:bCs/>
            <w:color w:val="000000"/>
            <w:sz w:val="19"/>
            <w:szCs w:val="19"/>
          </w:rPr>
          <w:lastRenderedPageBreak/>
          <w:t>Remember the name: eTutorials.org</w:t>
        </w:r>
      </w:ins>
    </w:p>
    <w:p w:rsidR="00F6697B" w:rsidRPr="00F6697B" w:rsidRDefault="00F6697B" w:rsidP="00F6697B">
      <w:pPr>
        <w:spacing w:after="0" w:line="360" w:lineRule="atLeast"/>
        <w:jc w:val="center"/>
        <w:rPr>
          <w:ins w:id="479" w:author="Unknown"/>
          <w:rFonts w:ascii="Helvetica" w:eastAsia="Times New Roman" w:hAnsi="Helvetica" w:cs="Helvetica"/>
          <w:color w:val="000000"/>
          <w:sz w:val="19"/>
          <w:szCs w:val="19"/>
        </w:rPr>
      </w:pPr>
      <w:ins w:id="480" w:author="Unknown">
        <w:r w:rsidRPr="00F6697B">
          <w:rPr>
            <w:rFonts w:ascii="Helvetica" w:eastAsia="Times New Roman" w:hAnsi="Helvetica" w:cs="Helvetica"/>
            <w:color w:val="000000"/>
            <w:sz w:val="19"/>
            <w:szCs w:val="19"/>
          </w:rPr>
          <w:fldChar w:fldCharType="begin"/>
        </w:r>
        <w:r w:rsidRPr="00F6697B">
          <w:rPr>
            <w:rFonts w:ascii="Helvetica" w:eastAsia="Times New Roman" w:hAnsi="Helvetica" w:cs="Helvetica"/>
            <w:color w:val="000000"/>
            <w:sz w:val="19"/>
            <w:szCs w:val="19"/>
          </w:rPr>
          <w:instrText xml:space="preserve"> HYPERLINK "mailto:admin@etutorials.org" </w:instrText>
        </w:r>
        <w:r w:rsidRPr="00F6697B">
          <w:rPr>
            <w:rFonts w:ascii="Helvetica" w:eastAsia="Times New Roman" w:hAnsi="Helvetica" w:cs="Helvetica"/>
            <w:color w:val="000000"/>
            <w:sz w:val="19"/>
            <w:szCs w:val="19"/>
          </w:rPr>
          <w:fldChar w:fldCharType="separate"/>
        </w:r>
        <w:r w:rsidRPr="00F6697B">
          <w:rPr>
            <w:rFonts w:ascii="Helvetica" w:eastAsia="Times New Roman" w:hAnsi="Helvetica" w:cs="Helvetica"/>
            <w:color w:val="337AB7"/>
            <w:sz w:val="19"/>
            <w:u w:val="single"/>
          </w:rPr>
          <w:t>Advertise on eTutorials.org</w:t>
        </w:r>
        <w:r w:rsidRPr="00F6697B">
          <w:rPr>
            <w:rFonts w:ascii="Helvetica" w:eastAsia="Times New Roman" w:hAnsi="Helvetica" w:cs="Helvetica"/>
            <w:color w:val="000000"/>
            <w:sz w:val="19"/>
            <w:szCs w:val="19"/>
          </w:rPr>
          <w:fldChar w:fldCharType="end"/>
        </w:r>
      </w:ins>
    </w:p>
    <w:p w:rsidR="00F6697B" w:rsidRPr="00F6697B" w:rsidRDefault="00F6697B" w:rsidP="00F6697B">
      <w:pPr>
        <w:spacing w:after="0" w:line="360" w:lineRule="atLeast"/>
        <w:jc w:val="center"/>
        <w:rPr>
          <w:ins w:id="481" w:author="Unknown"/>
          <w:rFonts w:ascii="Helvetica" w:eastAsia="Times New Roman" w:hAnsi="Helvetica" w:cs="Helvetica"/>
          <w:color w:val="000000"/>
          <w:sz w:val="19"/>
          <w:szCs w:val="19"/>
        </w:rPr>
      </w:pPr>
      <w:proofErr w:type="gramStart"/>
      <w:ins w:id="482" w:author="Unknown">
        <w:r w:rsidRPr="00F6697B">
          <w:rPr>
            <w:rFonts w:ascii="Helvetica" w:eastAsia="Times New Roman" w:hAnsi="Helvetica" w:cs="Helvetica"/>
            <w:color w:val="000000"/>
            <w:sz w:val="19"/>
            <w:szCs w:val="19"/>
          </w:rPr>
          <w:t>Copyright eTutorials.org 2008-2015.</w:t>
        </w:r>
        <w:proofErr w:type="gramEnd"/>
        <w:r w:rsidRPr="00F6697B">
          <w:rPr>
            <w:rFonts w:ascii="Helvetica" w:eastAsia="Times New Roman" w:hAnsi="Helvetica" w:cs="Helvetica"/>
            <w:color w:val="000000"/>
            <w:sz w:val="19"/>
            <w:szCs w:val="19"/>
          </w:rPr>
          <w:t xml:space="preserve"> All rights reserved.</w:t>
        </w:r>
      </w:ins>
    </w:p>
    <w:p w:rsidR="00FB5E6D" w:rsidRDefault="00FB5E6D"/>
    <w:sectPr w:rsidR="00FB5E6D" w:rsidSect="00FB5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42C4"/>
    <w:multiLevelType w:val="multilevel"/>
    <w:tmpl w:val="32F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819AD"/>
    <w:multiLevelType w:val="multilevel"/>
    <w:tmpl w:val="6E9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3602C"/>
    <w:multiLevelType w:val="multilevel"/>
    <w:tmpl w:val="A3E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C1C1A"/>
    <w:multiLevelType w:val="multilevel"/>
    <w:tmpl w:val="71A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7719E"/>
    <w:multiLevelType w:val="multilevel"/>
    <w:tmpl w:val="F99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D613D"/>
    <w:multiLevelType w:val="multilevel"/>
    <w:tmpl w:val="632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E159E"/>
    <w:multiLevelType w:val="multilevel"/>
    <w:tmpl w:val="FB5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E1CBD"/>
    <w:multiLevelType w:val="multilevel"/>
    <w:tmpl w:val="89A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63BE8"/>
    <w:multiLevelType w:val="multilevel"/>
    <w:tmpl w:val="ED3A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A7490F"/>
    <w:multiLevelType w:val="multilevel"/>
    <w:tmpl w:val="1130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E24022"/>
    <w:multiLevelType w:val="multilevel"/>
    <w:tmpl w:val="3BD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14D01"/>
    <w:multiLevelType w:val="multilevel"/>
    <w:tmpl w:val="AFF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F3F67"/>
    <w:multiLevelType w:val="multilevel"/>
    <w:tmpl w:val="2CF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043E37"/>
    <w:multiLevelType w:val="multilevel"/>
    <w:tmpl w:val="0AE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342B07"/>
    <w:multiLevelType w:val="multilevel"/>
    <w:tmpl w:val="EBB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5A480D"/>
    <w:multiLevelType w:val="multilevel"/>
    <w:tmpl w:val="C71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AD050A"/>
    <w:multiLevelType w:val="multilevel"/>
    <w:tmpl w:val="014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2704B3"/>
    <w:multiLevelType w:val="multilevel"/>
    <w:tmpl w:val="0AF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F75A0C"/>
    <w:multiLevelType w:val="multilevel"/>
    <w:tmpl w:val="9130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CA2B19"/>
    <w:multiLevelType w:val="multilevel"/>
    <w:tmpl w:val="2E4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4"/>
  </w:num>
  <w:num w:numId="4">
    <w:abstractNumId w:val="5"/>
  </w:num>
  <w:num w:numId="5">
    <w:abstractNumId w:val="9"/>
  </w:num>
  <w:num w:numId="6">
    <w:abstractNumId w:val="7"/>
  </w:num>
  <w:num w:numId="7">
    <w:abstractNumId w:val="13"/>
  </w:num>
  <w:num w:numId="8">
    <w:abstractNumId w:val="15"/>
  </w:num>
  <w:num w:numId="9">
    <w:abstractNumId w:val="16"/>
  </w:num>
  <w:num w:numId="10">
    <w:abstractNumId w:val="6"/>
  </w:num>
  <w:num w:numId="11">
    <w:abstractNumId w:val="1"/>
  </w:num>
  <w:num w:numId="12">
    <w:abstractNumId w:val="3"/>
  </w:num>
  <w:num w:numId="13">
    <w:abstractNumId w:val="12"/>
  </w:num>
  <w:num w:numId="14">
    <w:abstractNumId w:val="0"/>
  </w:num>
  <w:num w:numId="15">
    <w:abstractNumId w:val="2"/>
  </w:num>
  <w:num w:numId="16">
    <w:abstractNumId w:val="18"/>
  </w:num>
  <w:num w:numId="17">
    <w:abstractNumId w:val="4"/>
  </w:num>
  <w:num w:numId="18">
    <w:abstractNumId w:val="19"/>
  </w:num>
  <w:num w:numId="19">
    <w:abstractNumId w:val="10"/>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697B"/>
    <w:rsid w:val="00F6697B"/>
    <w:rsid w:val="00FB5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6D"/>
  </w:style>
  <w:style w:type="paragraph" w:styleId="Heading1">
    <w:name w:val="heading 1"/>
    <w:basedOn w:val="Normal"/>
    <w:link w:val="Heading1Char"/>
    <w:uiPriority w:val="9"/>
    <w:qFormat/>
    <w:rsid w:val="00F66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9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669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669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9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9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669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669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6697B"/>
    <w:rPr>
      <w:color w:val="0000FF"/>
      <w:u w:val="single"/>
    </w:rPr>
  </w:style>
  <w:style w:type="paragraph" w:customStyle="1" w:styleId="doctext">
    <w:name w:val="doctext"/>
    <w:basedOn w:val="Normal"/>
    <w:rsid w:val="00F66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97B"/>
  </w:style>
  <w:style w:type="character" w:customStyle="1" w:styleId="docemphasis">
    <w:name w:val="docemphasis"/>
    <w:basedOn w:val="DefaultParagraphFont"/>
    <w:rsid w:val="00F6697B"/>
  </w:style>
  <w:style w:type="paragraph" w:customStyle="1" w:styleId="doclist">
    <w:name w:val="doclist"/>
    <w:basedOn w:val="Normal"/>
    <w:rsid w:val="00F669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notetitle">
    <w:name w:val="docnotetitle"/>
    <w:basedOn w:val="Normal"/>
    <w:rsid w:val="00F669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5774010">
      <w:bodyDiv w:val="1"/>
      <w:marLeft w:val="0"/>
      <w:marRight w:val="0"/>
      <w:marTop w:val="0"/>
      <w:marBottom w:val="0"/>
      <w:divBdr>
        <w:top w:val="none" w:sz="0" w:space="0" w:color="auto"/>
        <w:left w:val="none" w:sz="0" w:space="0" w:color="auto"/>
        <w:bottom w:val="none" w:sz="0" w:space="0" w:color="auto"/>
        <w:right w:val="none" w:sz="0" w:space="0" w:color="auto"/>
      </w:divBdr>
      <w:divsChild>
        <w:div w:id="1822968415">
          <w:marLeft w:val="0"/>
          <w:marRight w:val="0"/>
          <w:marTop w:val="0"/>
          <w:marBottom w:val="0"/>
          <w:divBdr>
            <w:top w:val="none" w:sz="0" w:space="0" w:color="auto"/>
            <w:left w:val="none" w:sz="0" w:space="0" w:color="auto"/>
            <w:bottom w:val="none" w:sz="0" w:space="0" w:color="auto"/>
            <w:right w:val="none" w:sz="0" w:space="0" w:color="auto"/>
          </w:divBdr>
          <w:divsChild>
            <w:div w:id="859782714">
              <w:marLeft w:val="0"/>
              <w:marRight w:val="0"/>
              <w:marTop w:val="0"/>
              <w:marBottom w:val="0"/>
              <w:divBdr>
                <w:top w:val="none" w:sz="0" w:space="0" w:color="auto"/>
                <w:left w:val="none" w:sz="0" w:space="0" w:color="auto"/>
                <w:bottom w:val="none" w:sz="0" w:space="0" w:color="auto"/>
                <w:right w:val="none" w:sz="0" w:space="0" w:color="auto"/>
              </w:divBdr>
            </w:div>
            <w:div w:id="1919486102">
              <w:marLeft w:val="0"/>
              <w:marRight w:val="0"/>
              <w:marTop w:val="0"/>
              <w:marBottom w:val="0"/>
              <w:divBdr>
                <w:top w:val="none" w:sz="0" w:space="0" w:color="E7E7E7"/>
                <w:left w:val="none" w:sz="0" w:space="0" w:color="E7E7E7"/>
                <w:bottom w:val="none" w:sz="0" w:space="0" w:color="E7E7E7"/>
                <w:right w:val="none" w:sz="0" w:space="0" w:color="E7E7E7"/>
              </w:divBdr>
            </w:div>
          </w:divsChild>
        </w:div>
        <w:div w:id="359086571">
          <w:marLeft w:val="0"/>
          <w:marRight w:val="0"/>
          <w:marTop w:val="0"/>
          <w:marBottom w:val="0"/>
          <w:divBdr>
            <w:top w:val="none" w:sz="0" w:space="0" w:color="auto"/>
            <w:left w:val="none" w:sz="0" w:space="0" w:color="auto"/>
            <w:bottom w:val="none" w:sz="0" w:space="0" w:color="auto"/>
            <w:right w:val="none" w:sz="0" w:space="0" w:color="auto"/>
          </w:divBdr>
          <w:divsChild>
            <w:div w:id="1314718296">
              <w:marLeft w:val="-204"/>
              <w:marRight w:val="-204"/>
              <w:marTop w:val="272"/>
              <w:marBottom w:val="0"/>
              <w:divBdr>
                <w:top w:val="none" w:sz="0" w:space="0" w:color="auto"/>
                <w:left w:val="none" w:sz="0" w:space="0" w:color="auto"/>
                <w:bottom w:val="none" w:sz="0" w:space="0" w:color="auto"/>
                <w:right w:val="none" w:sz="0" w:space="0" w:color="auto"/>
              </w:divBdr>
              <w:divsChild>
                <w:div w:id="936326246">
                  <w:marLeft w:val="0"/>
                  <w:marRight w:val="0"/>
                  <w:marTop w:val="0"/>
                  <w:marBottom w:val="0"/>
                  <w:divBdr>
                    <w:top w:val="none" w:sz="0" w:space="0" w:color="auto"/>
                    <w:left w:val="none" w:sz="0" w:space="0" w:color="auto"/>
                    <w:bottom w:val="none" w:sz="0" w:space="0" w:color="auto"/>
                    <w:right w:val="none" w:sz="0" w:space="0" w:color="auto"/>
                  </w:divBdr>
                  <w:divsChild>
                    <w:div w:id="270211152">
                      <w:marLeft w:val="0"/>
                      <w:marRight w:val="0"/>
                      <w:marTop w:val="0"/>
                      <w:marBottom w:val="0"/>
                      <w:divBdr>
                        <w:top w:val="none" w:sz="0" w:space="0" w:color="auto"/>
                        <w:left w:val="none" w:sz="0" w:space="0" w:color="auto"/>
                        <w:bottom w:val="none" w:sz="0" w:space="0" w:color="auto"/>
                        <w:right w:val="none" w:sz="0" w:space="0" w:color="auto"/>
                      </w:divBdr>
                      <w:divsChild>
                        <w:div w:id="48916895">
                          <w:marLeft w:val="0"/>
                          <w:marRight w:val="0"/>
                          <w:marTop w:val="0"/>
                          <w:marBottom w:val="0"/>
                          <w:divBdr>
                            <w:top w:val="none" w:sz="0" w:space="0" w:color="auto"/>
                            <w:left w:val="none" w:sz="0" w:space="0" w:color="auto"/>
                            <w:bottom w:val="none" w:sz="0" w:space="0" w:color="auto"/>
                            <w:right w:val="none" w:sz="0" w:space="0" w:color="auto"/>
                          </w:divBdr>
                        </w:div>
                        <w:div w:id="573929680">
                          <w:marLeft w:val="0"/>
                          <w:marRight w:val="0"/>
                          <w:marTop w:val="0"/>
                          <w:marBottom w:val="0"/>
                          <w:divBdr>
                            <w:top w:val="none" w:sz="0" w:space="0" w:color="auto"/>
                            <w:left w:val="none" w:sz="0" w:space="0" w:color="auto"/>
                            <w:bottom w:val="none" w:sz="0" w:space="0" w:color="auto"/>
                            <w:right w:val="none" w:sz="0" w:space="0" w:color="auto"/>
                          </w:divBdr>
                        </w:div>
                        <w:div w:id="1797944959">
                          <w:marLeft w:val="0"/>
                          <w:marRight w:val="0"/>
                          <w:marTop w:val="0"/>
                          <w:marBottom w:val="0"/>
                          <w:divBdr>
                            <w:top w:val="none" w:sz="0" w:space="0" w:color="auto"/>
                            <w:left w:val="none" w:sz="0" w:space="0" w:color="auto"/>
                            <w:bottom w:val="none" w:sz="0" w:space="0" w:color="auto"/>
                            <w:right w:val="none" w:sz="0" w:space="0" w:color="auto"/>
                          </w:divBdr>
                        </w:div>
                        <w:div w:id="278953849">
                          <w:marLeft w:val="0"/>
                          <w:marRight w:val="0"/>
                          <w:marTop w:val="0"/>
                          <w:marBottom w:val="0"/>
                          <w:divBdr>
                            <w:top w:val="none" w:sz="0" w:space="0" w:color="auto"/>
                            <w:left w:val="none" w:sz="0" w:space="0" w:color="auto"/>
                            <w:bottom w:val="none" w:sz="0" w:space="0" w:color="auto"/>
                            <w:right w:val="none" w:sz="0" w:space="0" w:color="auto"/>
                          </w:divBdr>
                        </w:div>
                        <w:div w:id="1801531737">
                          <w:marLeft w:val="0"/>
                          <w:marRight w:val="0"/>
                          <w:marTop w:val="0"/>
                          <w:marBottom w:val="0"/>
                          <w:divBdr>
                            <w:top w:val="none" w:sz="0" w:space="0" w:color="auto"/>
                            <w:left w:val="none" w:sz="0" w:space="0" w:color="auto"/>
                            <w:bottom w:val="none" w:sz="0" w:space="0" w:color="auto"/>
                            <w:right w:val="none" w:sz="0" w:space="0" w:color="auto"/>
                          </w:divBdr>
                        </w:div>
                        <w:div w:id="52701236">
                          <w:marLeft w:val="0"/>
                          <w:marRight w:val="0"/>
                          <w:marTop w:val="0"/>
                          <w:marBottom w:val="0"/>
                          <w:divBdr>
                            <w:top w:val="none" w:sz="0" w:space="0" w:color="auto"/>
                            <w:left w:val="none" w:sz="0" w:space="0" w:color="auto"/>
                            <w:bottom w:val="none" w:sz="0" w:space="0" w:color="auto"/>
                            <w:right w:val="none" w:sz="0" w:space="0" w:color="auto"/>
                          </w:divBdr>
                        </w:div>
                        <w:div w:id="1453866799">
                          <w:marLeft w:val="0"/>
                          <w:marRight w:val="0"/>
                          <w:marTop w:val="0"/>
                          <w:marBottom w:val="0"/>
                          <w:divBdr>
                            <w:top w:val="none" w:sz="0" w:space="0" w:color="auto"/>
                            <w:left w:val="none" w:sz="0" w:space="0" w:color="auto"/>
                            <w:bottom w:val="none" w:sz="0" w:space="0" w:color="auto"/>
                            <w:right w:val="none" w:sz="0" w:space="0" w:color="auto"/>
                          </w:divBdr>
                        </w:div>
                        <w:div w:id="2031369292">
                          <w:marLeft w:val="0"/>
                          <w:marRight w:val="0"/>
                          <w:marTop w:val="0"/>
                          <w:marBottom w:val="0"/>
                          <w:divBdr>
                            <w:top w:val="none" w:sz="0" w:space="0" w:color="auto"/>
                            <w:left w:val="none" w:sz="0" w:space="0" w:color="auto"/>
                            <w:bottom w:val="none" w:sz="0" w:space="0" w:color="auto"/>
                            <w:right w:val="none" w:sz="0" w:space="0" w:color="auto"/>
                          </w:divBdr>
                        </w:div>
                        <w:div w:id="1157917965">
                          <w:marLeft w:val="0"/>
                          <w:marRight w:val="0"/>
                          <w:marTop w:val="0"/>
                          <w:marBottom w:val="0"/>
                          <w:divBdr>
                            <w:top w:val="none" w:sz="0" w:space="0" w:color="auto"/>
                            <w:left w:val="none" w:sz="0" w:space="0" w:color="auto"/>
                            <w:bottom w:val="none" w:sz="0" w:space="0" w:color="auto"/>
                            <w:right w:val="none" w:sz="0" w:space="0" w:color="auto"/>
                          </w:divBdr>
                        </w:div>
                        <w:div w:id="1838039734">
                          <w:marLeft w:val="0"/>
                          <w:marRight w:val="0"/>
                          <w:marTop w:val="0"/>
                          <w:marBottom w:val="0"/>
                          <w:divBdr>
                            <w:top w:val="none" w:sz="0" w:space="0" w:color="auto"/>
                            <w:left w:val="none" w:sz="0" w:space="0" w:color="auto"/>
                            <w:bottom w:val="none" w:sz="0" w:space="0" w:color="auto"/>
                            <w:right w:val="none" w:sz="0" w:space="0" w:color="auto"/>
                          </w:divBdr>
                        </w:div>
                        <w:div w:id="523784585">
                          <w:marLeft w:val="0"/>
                          <w:marRight w:val="0"/>
                          <w:marTop w:val="0"/>
                          <w:marBottom w:val="0"/>
                          <w:divBdr>
                            <w:top w:val="none" w:sz="0" w:space="0" w:color="auto"/>
                            <w:left w:val="none" w:sz="0" w:space="0" w:color="auto"/>
                            <w:bottom w:val="none" w:sz="0" w:space="0" w:color="auto"/>
                            <w:right w:val="none" w:sz="0" w:space="0" w:color="auto"/>
                          </w:divBdr>
                        </w:div>
                        <w:div w:id="1212495272">
                          <w:marLeft w:val="0"/>
                          <w:marRight w:val="0"/>
                          <w:marTop w:val="0"/>
                          <w:marBottom w:val="0"/>
                          <w:divBdr>
                            <w:top w:val="none" w:sz="0" w:space="0" w:color="auto"/>
                            <w:left w:val="none" w:sz="0" w:space="0" w:color="auto"/>
                            <w:bottom w:val="none" w:sz="0" w:space="0" w:color="auto"/>
                            <w:right w:val="none" w:sz="0" w:space="0" w:color="auto"/>
                          </w:divBdr>
                        </w:div>
                        <w:div w:id="2063017164">
                          <w:marLeft w:val="0"/>
                          <w:marRight w:val="0"/>
                          <w:marTop w:val="0"/>
                          <w:marBottom w:val="0"/>
                          <w:divBdr>
                            <w:top w:val="none" w:sz="0" w:space="0" w:color="auto"/>
                            <w:left w:val="none" w:sz="0" w:space="0" w:color="auto"/>
                            <w:bottom w:val="none" w:sz="0" w:space="0" w:color="auto"/>
                            <w:right w:val="none" w:sz="0" w:space="0" w:color="auto"/>
                          </w:divBdr>
                        </w:div>
                        <w:div w:id="784083944">
                          <w:marLeft w:val="0"/>
                          <w:marRight w:val="0"/>
                          <w:marTop w:val="0"/>
                          <w:marBottom w:val="0"/>
                          <w:divBdr>
                            <w:top w:val="none" w:sz="0" w:space="0" w:color="auto"/>
                            <w:left w:val="none" w:sz="0" w:space="0" w:color="auto"/>
                            <w:bottom w:val="none" w:sz="0" w:space="0" w:color="auto"/>
                            <w:right w:val="none" w:sz="0" w:space="0" w:color="auto"/>
                          </w:divBdr>
                        </w:div>
                        <w:div w:id="405156413">
                          <w:marLeft w:val="0"/>
                          <w:marRight w:val="0"/>
                          <w:marTop w:val="0"/>
                          <w:marBottom w:val="0"/>
                          <w:divBdr>
                            <w:top w:val="none" w:sz="0" w:space="0" w:color="auto"/>
                            <w:left w:val="none" w:sz="0" w:space="0" w:color="auto"/>
                            <w:bottom w:val="none" w:sz="0" w:space="0" w:color="auto"/>
                            <w:right w:val="none" w:sz="0" w:space="0" w:color="auto"/>
                          </w:divBdr>
                        </w:div>
                        <w:div w:id="1462455461">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756366699">
                          <w:marLeft w:val="0"/>
                          <w:marRight w:val="0"/>
                          <w:marTop w:val="0"/>
                          <w:marBottom w:val="0"/>
                          <w:divBdr>
                            <w:top w:val="none" w:sz="0" w:space="0" w:color="auto"/>
                            <w:left w:val="none" w:sz="0" w:space="0" w:color="auto"/>
                            <w:bottom w:val="none" w:sz="0" w:space="0" w:color="auto"/>
                            <w:right w:val="none" w:sz="0" w:space="0" w:color="auto"/>
                          </w:divBdr>
                        </w:div>
                        <w:div w:id="632642904">
                          <w:marLeft w:val="0"/>
                          <w:marRight w:val="0"/>
                          <w:marTop w:val="0"/>
                          <w:marBottom w:val="0"/>
                          <w:divBdr>
                            <w:top w:val="none" w:sz="0" w:space="0" w:color="auto"/>
                            <w:left w:val="none" w:sz="0" w:space="0" w:color="auto"/>
                            <w:bottom w:val="none" w:sz="0" w:space="0" w:color="auto"/>
                            <w:right w:val="none" w:sz="0" w:space="0" w:color="auto"/>
                          </w:divBdr>
                        </w:div>
                      </w:divsChild>
                    </w:div>
                    <w:div w:id="858157916">
                      <w:marLeft w:val="0"/>
                      <w:marRight w:val="0"/>
                      <w:marTop w:val="0"/>
                      <w:marBottom w:val="0"/>
                      <w:divBdr>
                        <w:top w:val="none" w:sz="0" w:space="0" w:color="auto"/>
                        <w:left w:val="none" w:sz="0" w:space="0" w:color="auto"/>
                        <w:bottom w:val="none" w:sz="0" w:space="0" w:color="auto"/>
                        <w:right w:val="none" w:sz="0" w:space="0" w:color="auto"/>
                      </w:divBdr>
                      <w:divsChild>
                        <w:div w:id="876039528">
                          <w:marLeft w:val="0"/>
                          <w:marRight w:val="0"/>
                          <w:marTop w:val="0"/>
                          <w:marBottom w:val="0"/>
                          <w:divBdr>
                            <w:top w:val="none" w:sz="0" w:space="0" w:color="auto"/>
                            <w:left w:val="none" w:sz="0" w:space="0" w:color="auto"/>
                            <w:bottom w:val="none" w:sz="0" w:space="0" w:color="auto"/>
                            <w:right w:val="none" w:sz="0" w:space="0" w:color="auto"/>
                          </w:divBdr>
                          <w:divsChild>
                            <w:div w:id="816528339">
                              <w:marLeft w:val="0"/>
                              <w:marRight w:val="0"/>
                              <w:marTop w:val="0"/>
                              <w:marBottom w:val="0"/>
                              <w:divBdr>
                                <w:top w:val="none" w:sz="0" w:space="0" w:color="auto"/>
                                <w:left w:val="none" w:sz="0" w:space="0" w:color="auto"/>
                                <w:bottom w:val="none" w:sz="0" w:space="0" w:color="auto"/>
                                <w:right w:val="none" w:sz="0" w:space="0" w:color="auto"/>
                              </w:divBdr>
                              <w:divsChild>
                                <w:div w:id="1454207470">
                                  <w:marLeft w:val="0"/>
                                  <w:marRight w:val="0"/>
                                  <w:marTop w:val="0"/>
                                  <w:marBottom w:val="0"/>
                                  <w:divBdr>
                                    <w:top w:val="none" w:sz="0" w:space="0" w:color="auto"/>
                                    <w:left w:val="none" w:sz="0" w:space="0" w:color="auto"/>
                                    <w:bottom w:val="none" w:sz="0" w:space="0" w:color="auto"/>
                                    <w:right w:val="none" w:sz="0" w:space="0" w:color="auto"/>
                                  </w:divBdr>
                                  <w:divsChild>
                                    <w:div w:id="1163814293">
                                      <w:marLeft w:val="0"/>
                                      <w:marRight w:val="0"/>
                                      <w:marTop w:val="0"/>
                                      <w:marBottom w:val="0"/>
                                      <w:divBdr>
                                        <w:top w:val="none" w:sz="0" w:space="0" w:color="auto"/>
                                        <w:left w:val="none" w:sz="0" w:space="0" w:color="auto"/>
                                        <w:bottom w:val="none" w:sz="0" w:space="0" w:color="auto"/>
                                        <w:right w:val="none" w:sz="0" w:space="0" w:color="auto"/>
                                      </w:divBdr>
                                    </w:div>
                                    <w:div w:id="610086044">
                                      <w:marLeft w:val="0"/>
                                      <w:marRight w:val="0"/>
                                      <w:marTop w:val="0"/>
                                      <w:marBottom w:val="0"/>
                                      <w:divBdr>
                                        <w:top w:val="none" w:sz="0" w:space="0" w:color="auto"/>
                                        <w:left w:val="none" w:sz="0" w:space="0" w:color="auto"/>
                                        <w:bottom w:val="none" w:sz="0" w:space="0" w:color="auto"/>
                                        <w:right w:val="none" w:sz="0" w:space="0" w:color="auto"/>
                                      </w:divBdr>
                                    </w:div>
                                    <w:div w:id="526991928">
                                      <w:marLeft w:val="0"/>
                                      <w:marRight w:val="0"/>
                                      <w:marTop w:val="0"/>
                                      <w:marBottom w:val="0"/>
                                      <w:divBdr>
                                        <w:top w:val="none" w:sz="0" w:space="0" w:color="auto"/>
                                        <w:left w:val="none" w:sz="0" w:space="0" w:color="auto"/>
                                        <w:bottom w:val="none" w:sz="0" w:space="0" w:color="auto"/>
                                        <w:right w:val="none" w:sz="0" w:space="0" w:color="auto"/>
                                      </w:divBdr>
                                    </w:div>
                                    <w:div w:id="1277522007">
                                      <w:marLeft w:val="0"/>
                                      <w:marRight w:val="0"/>
                                      <w:marTop w:val="0"/>
                                      <w:marBottom w:val="0"/>
                                      <w:divBdr>
                                        <w:top w:val="none" w:sz="0" w:space="0" w:color="auto"/>
                                        <w:left w:val="none" w:sz="0" w:space="0" w:color="auto"/>
                                        <w:bottom w:val="none" w:sz="0" w:space="0" w:color="auto"/>
                                        <w:right w:val="none" w:sz="0" w:space="0" w:color="auto"/>
                                      </w:divBdr>
                                    </w:div>
                                  </w:divsChild>
                                </w:div>
                                <w:div w:id="821429962">
                                  <w:marLeft w:val="0"/>
                                  <w:marRight w:val="0"/>
                                  <w:marTop w:val="0"/>
                                  <w:marBottom w:val="0"/>
                                  <w:divBdr>
                                    <w:top w:val="none" w:sz="0" w:space="0" w:color="auto"/>
                                    <w:left w:val="none" w:sz="0" w:space="0" w:color="auto"/>
                                    <w:bottom w:val="none" w:sz="0" w:space="0" w:color="auto"/>
                                    <w:right w:val="none" w:sz="0" w:space="0" w:color="auto"/>
                                  </w:divBdr>
                                </w:div>
                                <w:div w:id="1343119937">
                                  <w:marLeft w:val="0"/>
                                  <w:marRight w:val="0"/>
                                  <w:marTop w:val="0"/>
                                  <w:marBottom w:val="0"/>
                                  <w:divBdr>
                                    <w:top w:val="none" w:sz="0" w:space="0" w:color="auto"/>
                                    <w:left w:val="none" w:sz="0" w:space="0" w:color="auto"/>
                                    <w:bottom w:val="none" w:sz="0" w:space="0" w:color="auto"/>
                                    <w:right w:val="none" w:sz="0" w:space="0" w:color="auto"/>
                                  </w:divBdr>
                                </w:div>
                                <w:div w:id="2057118222">
                                  <w:marLeft w:val="0"/>
                                  <w:marRight w:val="0"/>
                                  <w:marTop w:val="0"/>
                                  <w:marBottom w:val="0"/>
                                  <w:divBdr>
                                    <w:top w:val="none" w:sz="0" w:space="0" w:color="auto"/>
                                    <w:left w:val="none" w:sz="0" w:space="0" w:color="auto"/>
                                    <w:bottom w:val="none" w:sz="0" w:space="0" w:color="auto"/>
                                    <w:right w:val="none" w:sz="0" w:space="0" w:color="auto"/>
                                  </w:divBdr>
                                </w:div>
                                <w:div w:id="8791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90090">
              <w:marLeft w:val="-204"/>
              <w:marRight w:val="-204"/>
              <w:marTop w:val="272"/>
              <w:marBottom w:val="0"/>
              <w:divBdr>
                <w:top w:val="none" w:sz="0" w:space="0" w:color="auto"/>
                <w:left w:val="none" w:sz="0" w:space="0" w:color="auto"/>
                <w:bottom w:val="none" w:sz="0" w:space="0" w:color="auto"/>
                <w:right w:val="none" w:sz="0" w:space="0" w:color="auto"/>
              </w:divBdr>
              <w:divsChild>
                <w:div w:id="1707682694">
                  <w:marLeft w:val="0"/>
                  <w:marRight w:val="0"/>
                  <w:marTop w:val="0"/>
                  <w:marBottom w:val="0"/>
                  <w:divBdr>
                    <w:top w:val="none" w:sz="0" w:space="0" w:color="auto"/>
                    <w:left w:val="none" w:sz="0" w:space="0" w:color="auto"/>
                    <w:bottom w:val="none" w:sz="0" w:space="0" w:color="auto"/>
                    <w:right w:val="none" w:sz="0" w:space="0" w:color="auto"/>
                  </w:divBdr>
                </w:div>
                <w:div w:id="1093403995">
                  <w:marLeft w:val="0"/>
                  <w:marRight w:val="0"/>
                  <w:marTop w:val="0"/>
                  <w:marBottom w:val="0"/>
                  <w:divBdr>
                    <w:top w:val="none" w:sz="0" w:space="0" w:color="auto"/>
                    <w:left w:val="none" w:sz="0" w:space="0" w:color="auto"/>
                    <w:bottom w:val="none" w:sz="0" w:space="0" w:color="auto"/>
                    <w:right w:val="none" w:sz="0" w:space="0" w:color="auto"/>
                  </w:divBdr>
                </w:div>
                <w:div w:id="20107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eywordic.com/" TargetMode="External"/><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etutorials.org/Networking/Router+firewall+security/Part+I+Security+Overview+and+Firewalls/Chapter+2.+Introduction+to+Firewalls/Firewall+Categories/" TargetMode="External"/><Relationship Id="rId3" Type="http://schemas.openxmlformats.org/officeDocument/2006/relationships/settings" Target="settings.xml"/><Relationship Id="rId21" Type="http://schemas.openxmlformats.org/officeDocument/2006/relationships/hyperlink" Target="http://etutorials.org/Networking/Router+firewall+security/Part+I+Security+Overview+and+Firewalls/Chapter+1.+Security+Threats/" TargetMode="External"/><Relationship Id="rId34" Type="http://schemas.openxmlformats.org/officeDocument/2006/relationships/hyperlink" Target="http://etutorials.org/Networking/Router+firewall+security/Part+VII+Detecting+and+Preventing+Attacks/" TargetMode="External"/><Relationship Id="rId7" Type="http://schemas.openxmlformats.org/officeDocument/2006/relationships/hyperlink" Target="http://etutorials.org/Networking/Router+firewall+security/Part+I+Security+Overview+and+Firewalls/Chapter+2.+Introduction+to+Firewalls/Firewall+Design/" TargetMode="Externa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hyperlink" Target="http://etutorials.org/Networking/Router+firewall+security/Part+I+Security+Overview+and+Firewalls/Chapter+2.+Introduction+to+Firewalls/Controlling+Traffic+and+the+OSI+Reference+Model/" TargetMode="External"/><Relationship Id="rId33" Type="http://schemas.openxmlformats.org/officeDocument/2006/relationships/hyperlink" Target="http://etutorials.org/Networking/Router+firewall+security/Part+VI+Managing+Access+Through+Route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hyperlink" Target="http://etutorials.org/Networking/Router+firewall+security/Part+II+Managing+Access+to+Rout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gif"/><Relationship Id="rId24" Type="http://schemas.openxmlformats.org/officeDocument/2006/relationships/hyperlink" Target="http://etutorials.org/Networking/Router+firewall+security/Part+I+Security+Overview+and+Firewalls/Chapter+2.+Introduction+to+Firewalls/Firewall+Overview/" TargetMode="External"/><Relationship Id="rId32" Type="http://schemas.openxmlformats.org/officeDocument/2006/relationships/hyperlink" Target="http://etutorials.org/Networking/Router+firewall+security/Part+V+Address+Translation+and+Firewalls/" TargetMode="External"/><Relationship Id="rId37" Type="http://schemas.openxmlformats.org/officeDocument/2006/relationships/fontTable" Target="fontTable.xml"/><Relationship Id="rId5" Type="http://schemas.openxmlformats.org/officeDocument/2006/relationships/hyperlink" Target="http://etutorials.org/" TargetMode="External"/><Relationship Id="rId15" Type="http://schemas.openxmlformats.org/officeDocument/2006/relationships/image" Target="media/image8.gif"/><Relationship Id="rId23" Type="http://schemas.openxmlformats.org/officeDocument/2006/relationships/image" Target="media/image13.gif"/><Relationship Id="rId28" Type="http://schemas.openxmlformats.org/officeDocument/2006/relationships/hyperlink" Target="http://etutorials.org/Networking/Router+firewall+security/Part+I+Security+Overview+and+Firewalls/Chapter+2.+Introduction+to+Firewalls/Summary/" TargetMode="External"/><Relationship Id="rId36" Type="http://schemas.openxmlformats.org/officeDocument/2006/relationships/hyperlink" Target="http://etutorials.org/Networking/Router+firewall+security/Part+IX+Case+Study/" TargetMode="External"/><Relationship Id="rId10" Type="http://schemas.openxmlformats.org/officeDocument/2006/relationships/image" Target="media/image3.gif"/><Relationship Id="rId19" Type="http://schemas.openxmlformats.org/officeDocument/2006/relationships/hyperlink" Target="http://etutorials.org/Networking/Router+firewall+security/Part+I+Security+Overview+and+Firewalls/" TargetMode="External"/><Relationship Id="rId31" Type="http://schemas.openxmlformats.org/officeDocument/2006/relationships/hyperlink" Target="http://etutorials.org/Networking/Router+firewall+security/Part+IV+Stateful+and+Advanced+Filtering+Technologi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etutorials.org/Networking/Router+firewall+security/Part+I+Security+Overview+and+Firewalls/Chapter+2.+Introduction+to+Firewalls/" TargetMode="External"/><Relationship Id="rId27" Type="http://schemas.openxmlformats.org/officeDocument/2006/relationships/hyperlink" Target="http://etutorials.org/Networking/Router+firewall+security/Part+I+Security+Overview+and+Firewalls/Chapter+2.+Introduction+to+Firewalls/Cisco+IOS+Security/" TargetMode="External"/><Relationship Id="rId30" Type="http://schemas.openxmlformats.org/officeDocument/2006/relationships/hyperlink" Target="http://etutorials.org/Networking/Router+firewall+security/Part+III+Nonstateful+Filtering+Technologies/" TargetMode="External"/><Relationship Id="rId35" Type="http://schemas.openxmlformats.org/officeDocument/2006/relationships/hyperlink" Target="http://etutorials.org/Networking/Router+firewall+security/Part+VIII+Virtual+Private+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6724</Words>
  <Characters>38333</Characters>
  <Application>Microsoft Office Word</Application>
  <DocSecurity>0</DocSecurity>
  <Lines>319</Lines>
  <Paragraphs>89</Paragraphs>
  <ScaleCrop>false</ScaleCrop>
  <Company/>
  <LinksUpToDate>false</LinksUpToDate>
  <CharactersWithSpaces>44968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UMAR</cp:lastModifiedBy>
  <cp:revision>1</cp:revision>
  <dcterms:created xsi:type="dcterms:W3CDTF">2015-07-12T05:51:00Z</dcterms:created>
  <dcterms:modified xsi:type="dcterms:W3CDTF">2015-07-12T05:52:00Z</dcterms:modified>
</cp:coreProperties>
</file>